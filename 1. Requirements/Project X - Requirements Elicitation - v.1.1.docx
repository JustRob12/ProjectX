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D462CC" w:rsidR="00C275C7" w:rsidRDefault="006D338C">
      <w:pPr>
        <w:spacing w:line="240" w:lineRule="auto"/>
        <w:jc w:val="center"/>
        <w:rPr>
          <w:rFonts w:asciiTheme="majorHAnsi" w:eastAsia="Times New Roman" w:hAnsiTheme="majorHAnsi" w:cstheme="majorHAnsi"/>
          <w:b/>
          <w:sz w:val="44"/>
          <w:szCs w:val="44"/>
        </w:rPr>
      </w:pPr>
      <w:r w:rsidRPr="00616A73">
        <w:rPr>
          <w:rFonts w:asciiTheme="majorHAnsi" w:eastAsia="Times New Roman" w:hAnsiTheme="majorHAnsi" w:cstheme="majorHAnsi"/>
          <w:b/>
          <w:sz w:val="44"/>
          <w:szCs w:val="44"/>
        </w:rPr>
        <w:t>PROJECT X: Automated Attendance System</w:t>
      </w:r>
    </w:p>
    <w:p w14:paraId="5BDDFF48" w14:textId="75D5337B" w:rsidR="00A22291" w:rsidRPr="00616A73" w:rsidRDefault="00A22291">
      <w:pPr>
        <w:spacing w:line="240" w:lineRule="auto"/>
        <w:jc w:val="center"/>
        <w:rPr>
          <w:rFonts w:asciiTheme="majorHAnsi" w:eastAsia="Times New Roman" w:hAnsiTheme="majorHAnsi" w:cstheme="majorHAnsi"/>
          <w:b/>
          <w:sz w:val="44"/>
          <w:szCs w:val="44"/>
        </w:rPr>
      </w:pPr>
      <w:r>
        <w:rPr>
          <w:rFonts w:asciiTheme="majorHAnsi" w:eastAsia="Times New Roman" w:hAnsiTheme="majorHAnsi" w:cstheme="majorHAnsi"/>
          <w:b/>
          <w:sz w:val="44"/>
          <w:szCs w:val="44"/>
        </w:rPr>
        <w:t>Requirements</w:t>
      </w:r>
    </w:p>
    <w:p w14:paraId="6E9EC214" w14:textId="71B79DB5" w:rsidR="00616A73" w:rsidRDefault="00616A73">
      <w:pPr>
        <w:spacing w:line="240" w:lineRule="auto"/>
        <w:jc w:val="center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616A73">
        <w:rPr>
          <w:rFonts w:asciiTheme="majorHAnsi" w:eastAsia="Times New Roman" w:hAnsiTheme="majorHAnsi" w:cstheme="majorHAnsi"/>
          <w:bCs/>
          <w:sz w:val="20"/>
          <w:szCs w:val="20"/>
        </w:rPr>
        <w:t>Ver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6A73" w14:paraId="221DA5E4" w14:textId="77777777" w:rsidTr="00616A73">
        <w:tc>
          <w:tcPr>
            <w:tcW w:w="3005" w:type="dxa"/>
          </w:tcPr>
          <w:p w14:paraId="3FC57426" w14:textId="56785BE5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  <w:t>Version</w:t>
            </w:r>
          </w:p>
        </w:tc>
        <w:tc>
          <w:tcPr>
            <w:tcW w:w="3005" w:type="dxa"/>
          </w:tcPr>
          <w:p w14:paraId="1505A24F" w14:textId="583B819D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  <w:t>1.1</w:t>
            </w:r>
          </w:p>
        </w:tc>
        <w:tc>
          <w:tcPr>
            <w:tcW w:w="3006" w:type="dxa"/>
          </w:tcPr>
          <w:p w14:paraId="143075A3" w14:textId="77777777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</w:p>
        </w:tc>
      </w:tr>
      <w:tr w:rsidR="00616A73" w14:paraId="4AF0F1D5" w14:textId="77777777" w:rsidTr="00616A73">
        <w:tc>
          <w:tcPr>
            <w:tcW w:w="3005" w:type="dxa"/>
          </w:tcPr>
          <w:p w14:paraId="148AC08F" w14:textId="032D7DF8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  <w:t>Date</w:t>
            </w:r>
          </w:p>
        </w:tc>
        <w:tc>
          <w:tcPr>
            <w:tcW w:w="3005" w:type="dxa"/>
          </w:tcPr>
          <w:p w14:paraId="2A09E33A" w14:textId="2C5E199F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  <w:t>Mar 6, 2025</w:t>
            </w:r>
          </w:p>
        </w:tc>
        <w:tc>
          <w:tcPr>
            <w:tcW w:w="3006" w:type="dxa"/>
          </w:tcPr>
          <w:p w14:paraId="585EE12A" w14:textId="77777777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</w:p>
        </w:tc>
      </w:tr>
      <w:tr w:rsidR="00616A73" w14:paraId="51859F99" w14:textId="77777777" w:rsidTr="00616A73">
        <w:tc>
          <w:tcPr>
            <w:tcW w:w="3005" w:type="dxa"/>
          </w:tcPr>
          <w:p w14:paraId="187A4F99" w14:textId="5DA527D8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  <w:t>Status</w:t>
            </w:r>
          </w:p>
        </w:tc>
        <w:tc>
          <w:tcPr>
            <w:tcW w:w="3005" w:type="dxa"/>
          </w:tcPr>
          <w:p w14:paraId="274C648B" w14:textId="7D6B5C92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  <w:t>Authorized</w:t>
            </w:r>
          </w:p>
        </w:tc>
        <w:tc>
          <w:tcPr>
            <w:tcW w:w="3006" w:type="dxa"/>
          </w:tcPr>
          <w:p w14:paraId="38B9F8AC" w14:textId="5C257097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  <w:t>Auth by TCO, Client, Dev</w:t>
            </w:r>
          </w:p>
        </w:tc>
      </w:tr>
      <w:tr w:rsidR="00616A73" w14:paraId="6C338FB0" w14:textId="77777777" w:rsidTr="00616A73">
        <w:tc>
          <w:tcPr>
            <w:tcW w:w="3005" w:type="dxa"/>
          </w:tcPr>
          <w:p w14:paraId="0E488481" w14:textId="77777777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3005" w:type="dxa"/>
          </w:tcPr>
          <w:p w14:paraId="0F100D20" w14:textId="77777777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14:paraId="75D44A4E" w14:textId="77777777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</w:p>
        </w:tc>
      </w:tr>
    </w:tbl>
    <w:p w14:paraId="7E7065B3" w14:textId="77777777" w:rsidR="00616A73" w:rsidRPr="00616A73" w:rsidRDefault="00616A73" w:rsidP="00616A73">
      <w:pPr>
        <w:spacing w:line="240" w:lineRule="auto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00000002" w14:textId="352EFB0F" w:rsidR="00C275C7" w:rsidRPr="00616A73" w:rsidRDefault="00C275C7">
      <w:pPr>
        <w:spacing w:line="360" w:lineRule="auto"/>
        <w:rPr>
          <w:rFonts w:asciiTheme="majorHAnsi" w:eastAsia="Times New Roman" w:hAnsiTheme="majorHAnsi" w:cstheme="majorHAnsi"/>
          <w:sz w:val="18"/>
          <w:szCs w:val="18"/>
        </w:rPr>
      </w:pPr>
    </w:p>
    <w:p w14:paraId="436D3BBB" w14:textId="7160C581" w:rsidR="009A775A" w:rsidRPr="00616A73" w:rsidRDefault="009A775A" w:rsidP="006D338C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00000006" w14:textId="039A8A6F" w:rsidR="00C275C7" w:rsidRPr="00616A73" w:rsidRDefault="00A726E1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The system shall</w:t>
      </w:r>
      <w:r w:rsidR="000E4908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</w:t>
      </w:r>
      <w:r w:rsidR="00691AF9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record </w:t>
      </w:r>
      <w:r w:rsidR="006D338C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roll call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attendance</w:t>
      </w:r>
      <w:r w:rsidR="00E76B11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.</w:t>
      </w:r>
    </w:p>
    <w:p w14:paraId="2A5D7789" w14:textId="2357FCF4" w:rsidR="004B676C" w:rsidRPr="00616A73" w:rsidRDefault="004B676C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Only registered devices shall be allowed in the system.</w:t>
      </w:r>
    </w:p>
    <w:p w14:paraId="06898587" w14:textId="77777777" w:rsidR="00E811FE" w:rsidRPr="00616A73" w:rsidRDefault="005A7D73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The system shall support location-based </w:t>
      </w:r>
      <w:r w:rsidR="00742D4A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(GPS)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verification to confirm student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 xml:space="preserve">attendance </w:t>
      </w:r>
    </w:p>
    <w:p w14:paraId="6B75213F" w14:textId="07DD55B8" w:rsidR="008A2892" w:rsidRPr="00616A73" w:rsidRDefault="00E811FE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The system shall validate the user against the QR</w:t>
      </w:r>
      <w:r w:rsidR="008A2892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.</w:t>
      </w:r>
    </w:p>
    <w:p w14:paraId="16568391" w14:textId="3D01E530" w:rsidR="005A7D73" w:rsidRPr="00616A73" w:rsidRDefault="005A7D73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The system shall enforce </w:t>
      </w:r>
      <w:r w:rsidR="00742D4A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OTP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authentication to enhance security</w:t>
      </w:r>
      <w:r w:rsidR="00742D4A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.</w:t>
      </w:r>
    </w:p>
    <w:p w14:paraId="00000007" w14:textId="512E25F8" w:rsidR="00C275C7" w:rsidRPr="00616A73" w:rsidRDefault="00A726E1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The system shall generate reports:</w:t>
      </w:r>
      <w:r w:rsidR="007C26E8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</w:t>
      </w:r>
    </w:p>
    <w:p w14:paraId="00000008" w14:textId="77777777" w:rsidR="00C275C7" w:rsidRPr="00616A73" w:rsidRDefault="00000000" w:rsidP="00EC63F5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</w:rPr>
        <w:t>Attendance</w:t>
      </w:r>
    </w:p>
    <w:p w14:paraId="00000009" w14:textId="77777777" w:rsidR="00C275C7" w:rsidRPr="00616A73" w:rsidRDefault="00000000" w:rsidP="00EC63F5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List of Students</w:t>
      </w:r>
    </w:p>
    <w:p w14:paraId="0000000A" w14:textId="77777777" w:rsidR="00C275C7" w:rsidRPr="00616A73" w:rsidRDefault="00000000" w:rsidP="00EC63F5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List of Lecturers</w:t>
      </w:r>
    </w:p>
    <w:p w14:paraId="0000000B" w14:textId="77777777" w:rsidR="00C275C7" w:rsidRPr="00616A73" w:rsidRDefault="00000000" w:rsidP="00EC63F5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List of Courses</w:t>
      </w:r>
    </w:p>
    <w:p w14:paraId="0000000C" w14:textId="5D6E57CE" w:rsidR="00C275C7" w:rsidRPr="00616A73" w:rsidRDefault="00A04D15" w:rsidP="00EC63F5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Students’ </w:t>
      </w:r>
      <w:r w:rsidR="000D5282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enrol</w:t>
      </w:r>
      <w:r w:rsidR="00A726E1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ment per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course</w:t>
      </w:r>
    </w:p>
    <w:p w14:paraId="0000000E" w14:textId="69DAC079" w:rsidR="00C275C7" w:rsidRPr="00616A73" w:rsidRDefault="00A04D15" w:rsidP="007F230F">
      <w:pPr>
        <w:numPr>
          <w:ilvl w:val="0"/>
          <w:numId w:val="2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The system shall enable </w:t>
      </w:r>
      <w:r w:rsidR="00E76B11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Administrator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to capture student pictures using a registered </w:t>
      </w:r>
      <w:r w:rsidR="007C26E8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device and store:</w:t>
      </w:r>
    </w:p>
    <w:p w14:paraId="0000000F" w14:textId="77777777" w:rsidR="00C275C7" w:rsidRPr="00616A73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A passport-style photo</w:t>
      </w:r>
    </w:p>
    <w:p w14:paraId="00000010" w14:textId="77777777" w:rsidR="00C275C7" w:rsidRPr="00616A73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The student’s name and university ID</w:t>
      </w:r>
    </w:p>
    <w:p w14:paraId="00000013" w14:textId="08FDE353" w:rsidR="00C275C7" w:rsidRPr="00616A73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b/>
          <w:color w:val="434343"/>
          <w:sz w:val="27"/>
          <w:szCs w:val="27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The photo as a file and the student’s details in the database</w:t>
      </w:r>
    </w:p>
    <w:p w14:paraId="4BDCD95B" w14:textId="77777777" w:rsidR="00E76B11" w:rsidRPr="00616A73" w:rsidRDefault="00E56F11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The system shall support </w:t>
      </w:r>
      <w:r w:rsidR="00E76B11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three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primary roles: </w:t>
      </w:r>
    </w:p>
    <w:p w14:paraId="53F4F3C8" w14:textId="17D5AD6F" w:rsidR="00E76B11" w:rsidRPr="00616A73" w:rsidRDefault="00E76B11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Administrator</w:t>
      </w:r>
    </w:p>
    <w:p w14:paraId="5FCD6C06" w14:textId="1CBE84AF" w:rsidR="00E76B11" w:rsidRPr="00616A73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Instructors </w:t>
      </w:r>
    </w:p>
    <w:p w14:paraId="02D8E2A3" w14:textId="0816C7A3" w:rsidR="007F230F" w:rsidRPr="00616A73" w:rsidRDefault="00E56F11" w:rsidP="00EC63F5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Students</w:t>
      </w:r>
    </w:p>
    <w:p w14:paraId="1A3F1804" w14:textId="6CF57E58" w:rsidR="00E56F11" w:rsidRPr="00616A73" w:rsidRDefault="00EC63F5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Authorized users</w:t>
      </w:r>
      <w:r w:rsidR="00E56F11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shall be able to:</w:t>
      </w:r>
    </w:p>
    <w:p w14:paraId="0889C1CA" w14:textId="75586133" w:rsidR="004B676C" w:rsidRPr="00616A73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Only authorized user shall be able to use a registered phone, tablet, or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>computer to identify students</w:t>
      </w:r>
      <w:r w:rsidR="004B676C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.</w:t>
      </w:r>
    </w:p>
    <w:p w14:paraId="67DE149E" w14:textId="6208D93E" w:rsidR="004B676C" w:rsidRPr="00616A73" w:rsidRDefault="004B676C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lastRenderedPageBreak/>
        <w:t xml:space="preserve">Phones used for attendance tracking shall be registered and linked to a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 xml:space="preserve">specific </w:t>
      </w:r>
      <w:r w:rsidR="007C26E8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authorized user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.</w:t>
      </w:r>
    </w:p>
    <w:p w14:paraId="47F5256D" w14:textId="77777777" w:rsidR="00A22291" w:rsidRDefault="004B676C" w:rsidP="007F230F">
      <w:pPr>
        <w:numPr>
          <w:ilvl w:val="1"/>
          <w:numId w:val="1"/>
        </w:numPr>
        <w:spacing w:line="360" w:lineRule="auto"/>
        <w:ind w:hanging="162"/>
        <w:rPr>
          <w:ins w:id="0" w:author="Terry Watts" w:date="2025-03-08T22:10:00Z" w16du:dateUtc="2025-03-08T14:10:00Z"/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Each </w:t>
      </w:r>
      <w:r w:rsidR="007C26E8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instructor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may have multiple registered devices</w:t>
      </w:r>
    </w:p>
    <w:p w14:paraId="0A576C82" w14:textId="3F53B5C6" w:rsidR="004B676C" w:rsidRPr="00616A73" w:rsidRDefault="00A22291" w:rsidP="00A22291">
      <w:pPr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  <w:pPrChange w:id="1" w:author="Terry Watts" w:date="2025-03-08T22:11:00Z" w16du:dateUtc="2025-03-08T14:11:00Z">
          <w:pPr>
            <w:numPr>
              <w:ilvl w:val="1"/>
              <w:numId w:val="1"/>
            </w:numPr>
            <w:spacing w:line="360" w:lineRule="auto"/>
            <w:ind w:left="792" w:hanging="162"/>
          </w:pPr>
        </w:pPrChange>
      </w:pPr>
      <w:ins w:id="2" w:author="Terry Watts" w:date="2025-03-08T22:11:00Z" w16du:dateUtc="2025-03-08T14:11:00Z">
        <w:r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t>But a device can only be registered to 1 Instructor</w:t>
        </w:r>
      </w:ins>
      <w:del w:id="3" w:author="Terry Watts" w:date="2025-03-08T22:10:00Z" w16du:dateUtc="2025-03-08T14:10:00Z">
        <w:r w:rsidR="004B676C" w:rsidRPr="00616A73" w:rsidDel="00A22291"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delText>.</w:delText>
        </w:r>
      </w:del>
    </w:p>
    <w:p w14:paraId="5920395B" w14:textId="602926EA" w:rsidR="004B676C" w:rsidRPr="00616A73" w:rsidRDefault="004B676C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The system shall provide functionality to locate a lost registered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>lecturer's phone.</w:t>
      </w:r>
    </w:p>
    <w:p w14:paraId="03A8E741" w14:textId="2F898110" w:rsidR="00E56F11" w:rsidRPr="00616A73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Authorized users shall be able to create, read, update and delete (CRUD)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>courses</w:t>
      </w:r>
      <w:r w:rsidR="00E56F11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.</w:t>
      </w:r>
    </w:p>
    <w:p w14:paraId="01BC6157" w14:textId="74324274" w:rsidR="00E56F11" w:rsidRPr="00616A73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Only authorized user shall assign schedules and enrol students</w:t>
      </w:r>
      <w:r w:rsidR="00E56F11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.</w:t>
      </w:r>
    </w:p>
    <w:p w14:paraId="32EEE6FA" w14:textId="77777777" w:rsidR="00E56F11" w:rsidRPr="00616A73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Scan students' QR codes to record attendance in real time.</w:t>
      </w:r>
    </w:p>
    <w:p w14:paraId="121FCA49" w14:textId="77777777" w:rsidR="00E56F11" w:rsidRPr="00616A73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Remove students from a course if they drop out.</w:t>
      </w:r>
    </w:p>
    <w:p w14:paraId="3A48068B" w14:textId="57CF4B0D" w:rsidR="00E56F11" w:rsidRDefault="00E56F11" w:rsidP="007F230F">
      <w:pPr>
        <w:numPr>
          <w:ilvl w:val="1"/>
          <w:numId w:val="1"/>
        </w:numPr>
        <w:spacing w:line="360" w:lineRule="auto"/>
        <w:ind w:hanging="162"/>
        <w:rPr>
          <w:ins w:id="4" w:author="Terry Watts" w:date="2025-03-08T22:13:00Z" w16du:dateUtc="2025-03-08T14:13:00Z"/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Access </w:t>
      </w:r>
      <w:del w:id="5" w:author="Terry Watts" w:date="2025-03-08T22:13:00Z" w16du:dateUtc="2025-03-08T14:13:00Z">
        <w:r w:rsidRPr="00616A73" w:rsidDel="00A22291"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delText xml:space="preserve">all </w:delText>
        </w:r>
      </w:del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course-related data, including student </w:t>
      </w:r>
      <w:r w:rsidR="000D5282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enrolment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, attendance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>records, and course details</w:t>
      </w:r>
      <w:del w:id="6" w:author="Terry Watts" w:date="2025-03-08T22:12:00Z" w16du:dateUtc="2025-03-08T14:12:00Z">
        <w:r w:rsidRPr="00616A73" w:rsidDel="00A22291"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delText>.</w:delText>
        </w:r>
      </w:del>
    </w:p>
    <w:p w14:paraId="671D2023" w14:textId="0768D37B" w:rsidR="00A22291" w:rsidRPr="00616A73" w:rsidRDefault="00A22291" w:rsidP="00A22291">
      <w:pPr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  <w:pPrChange w:id="7" w:author="Terry Watts" w:date="2025-03-08T22:13:00Z" w16du:dateUtc="2025-03-08T14:13:00Z">
          <w:pPr>
            <w:numPr>
              <w:ilvl w:val="1"/>
              <w:numId w:val="1"/>
            </w:numPr>
            <w:spacing w:line="360" w:lineRule="auto"/>
            <w:ind w:left="792" w:hanging="162"/>
          </w:pPr>
        </w:pPrChange>
      </w:pPr>
      <w:ins w:id="8" w:author="Terry Watts" w:date="2025-03-08T22:13:00Z" w16du:dateUtc="2025-03-08T14:13:00Z">
        <w:r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t>This access is controlled by</w:t>
        </w:r>
      </w:ins>
      <w:ins w:id="9" w:author="Terry Watts" w:date="2025-03-08T22:14:00Z" w16du:dateUtc="2025-03-08T14:14:00Z">
        <w:r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t xml:space="preserve"> the</w:t>
        </w:r>
      </w:ins>
      <w:ins w:id="10" w:author="Terry Watts" w:date="2025-03-08T22:13:00Z" w16du:dateUtc="2025-03-08T14:13:00Z">
        <w:r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t xml:space="preserve"> authorization system</w:t>
        </w:r>
      </w:ins>
    </w:p>
    <w:p w14:paraId="19F7112F" w14:textId="2AE6F801" w:rsidR="00E56F11" w:rsidRPr="00616A73" w:rsidRDefault="00E56F11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Students shall be able to:</w:t>
      </w:r>
    </w:p>
    <w:p w14:paraId="17EFF459" w14:textId="77752707" w:rsidR="00E56F11" w:rsidRPr="00616A73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View their attendance records</w:t>
      </w:r>
      <w:r w:rsidR="000D5282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in the provided interface for attendance </w:t>
      </w:r>
      <w:r w:rsidR="000D5282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="000D5282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>verification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.</w:t>
      </w:r>
    </w:p>
    <w:p w14:paraId="0000001A" w14:textId="0E4F62AB" w:rsidR="00C275C7" w:rsidRPr="00616A73" w:rsidRDefault="00E56F11" w:rsidP="007F230F">
      <w:pPr>
        <w:numPr>
          <w:ilvl w:val="1"/>
          <w:numId w:val="1"/>
        </w:numPr>
        <w:spacing w:line="480" w:lineRule="auto"/>
        <w:ind w:hanging="162"/>
        <w:rPr>
          <w:rFonts w:asciiTheme="majorHAnsi" w:eastAsia="Times New Roman" w:hAnsiTheme="majorHAnsi" w:cstheme="majorHAnsi"/>
          <w:b/>
          <w:color w:val="434343"/>
          <w:sz w:val="27"/>
          <w:szCs w:val="27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Students shall NOT be allowed to modify or delete attendance records.</w:t>
      </w:r>
    </w:p>
    <w:p w14:paraId="0000001B" w14:textId="3B40F897" w:rsidR="00C275C7" w:rsidRPr="00616A73" w:rsidRDefault="00EA71A9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The database shall be hosted on a cloud server.</w:t>
      </w:r>
    </w:p>
    <w:p w14:paraId="0000001C" w14:textId="5B498136" w:rsidR="00C275C7" w:rsidRPr="00616A73" w:rsidRDefault="00EA71A9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del w:id="11" w:author="Terry Watts" w:date="2025-03-08T22:14:00Z" w16du:dateUtc="2025-03-08T14:14:00Z">
        <w:r w:rsidRPr="00616A73" w:rsidDel="00A22291"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delText xml:space="preserve">Database </w:delText>
        </w:r>
      </w:del>
      <w:ins w:id="12" w:author="Terry Watts" w:date="2025-03-08T22:14:00Z" w16du:dateUtc="2025-03-08T14:14:00Z">
        <w:r w:rsidR="00A22291"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t>System feature</w:t>
        </w:r>
        <w:r w:rsidR="00A22291" w:rsidRPr="00616A73"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t xml:space="preserve"> </w:t>
        </w:r>
      </w:ins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access shall be restricted to authenticated users via a secure API.</w:t>
      </w:r>
    </w:p>
    <w:p w14:paraId="0000001F" w14:textId="7ABFF5B1" w:rsidR="00C275C7" w:rsidRPr="00616A73" w:rsidRDefault="00D073DE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Testing shall be conducted at multiple levels:</w:t>
      </w:r>
    </w:p>
    <w:p w14:paraId="00000020" w14:textId="3893CDC6" w:rsidR="00C275C7" w:rsidRPr="00616A73" w:rsidRDefault="00D073DE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hAnsiTheme="majorHAnsi" w:cstheme="majorHAnsi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User Acceptance Testing (UAT): Validate system compliance with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>client expectations.</w:t>
      </w:r>
    </w:p>
    <w:p w14:paraId="00000021" w14:textId="77B69EE8" w:rsidR="00C275C7" w:rsidRPr="00616A73" w:rsidRDefault="00D073DE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hAnsiTheme="majorHAnsi" w:cstheme="majorHAnsi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System Testing: Ensure seamless integration of all system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>components.</w:t>
      </w:r>
    </w:p>
    <w:p w14:paraId="00000023" w14:textId="1F042D43" w:rsidR="00C275C7" w:rsidRPr="00616A73" w:rsidRDefault="00D073DE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b/>
          <w:color w:val="434343"/>
          <w:sz w:val="27"/>
          <w:szCs w:val="27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Unit Testing: Verify the correct functionality of individual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>components.</w:t>
      </w:r>
    </w:p>
    <w:p w14:paraId="00000024" w14:textId="424AFC71" w:rsidR="00C275C7" w:rsidRPr="00616A73" w:rsidRDefault="00D073DE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The system</w:t>
      </w:r>
      <w:r w:rsidR="00234B99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’s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formal documentation </w:t>
      </w:r>
      <w:r w:rsidR="00234B99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shall include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:</w:t>
      </w:r>
    </w:p>
    <w:p w14:paraId="00000025" w14:textId="77777777" w:rsidR="00C275C7" w:rsidRPr="00616A73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System Requirements</w:t>
      </w:r>
    </w:p>
    <w:p w14:paraId="00000026" w14:textId="77777777" w:rsidR="00C275C7" w:rsidRPr="00616A73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System Design</w:t>
      </w:r>
    </w:p>
    <w:p w14:paraId="00000027" w14:textId="77777777" w:rsidR="00C275C7" w:rsidRPr="00616A73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lastRenderedPageBreak/>
        <w:t>User Acceptance Test (UAT)</w:t>
      </w:r>
    </w:p>
    <w:p w14:paraId="310B6E2C" w14:textId="22E9C1B2" w:rsidR="00A22291" w:rsidRDefault="00A22291" w:rsidP="007F230F">
      <w:pPr>
        <w:numPr>
          <w:ilvl w:val="0"/>
          <w:numId w:val="1"/>
        </w:numPr>
        <w:spacing w:line="360" w:lineRule="auto"/>
        <w:rPr>
          <w:ins w:id="13" w:author="Terry Watts" w:date="2025-03-08T22:33:00Z" w16du:dateUtc="2025-03-08T14:33:00Z"/>
          <w:rFonts w:asciiTheme="majorHAnsi" w:eastAsia="Times New Roman" w:hAnsiTheme="majorHAnsi" w:cstheme="majorHAnsi"/>
          <w:color w:val="434343"/>
        </w:rPr>
      </w:pPr>
      <w:ins w:id="14" w:author="Terry Watts" w:date="2025-03-08T22:32:00Z" w16du:dateUtc="2025-03-08T14:32:00Z">
        <w:r>
          <w:rPr>
            <w:rFonts w:asciiTheme="majorHAnsi" w:eastAsia="Times New Roman" w:hAnsiTheme="majorHAnsi" w:cstheme="majorHAnsi"/>
            <w:color w:val="434343"/>
          </w:rPr>
          <w:t>The documentation and code should be persisted in Version Management tool like GIT to control versioning</w:t>
        </w:r>
      </w:ins>
      <w:ins w:id="15" w:author="Terry Watts" w:date="2025-03-08T22:33:00Z" w16du:dateUtc="2025-03-08T14:33:00Z">
        <w:r>
          <w:rPr>
            <w:rFonts w:asciiTheme="majorHAnsi" w:eastAsia="Times New Roman" w:hAnsiTheme="majorHAnsi" w:cstheme="majorHAnsi"/>
            <w:color w:val="434343"/>
          </w:rPr>
          <w:t>, team sharing and</w:t>
        </w:r>
      </w:ins>
      <w:ins w:id="16" w:author="Terry Watts" w:date="2025-03-08T22:32:00Z" w16du:dateUtc="2025-03-08T14:32:00Z">
        <w:r>
          <w:rPr>
            <w:rFonts w:asciiTheme="majorHAnsi" w:eastAsia="Times New Roman" w:hAnsiTheme="majorHAnsi" w:cstheme="majorHAnsi"/>
            <w:color w:val="434343"/>
          </w:rPr>
          <w:t xml:space="preserve"> </w:t>
        </w:r>
      </w:ins>
      <w:ins w:id="17" w:author="Terry Watts" w:date="2025-03-08T22:33:00Z" w16du:dateUtc="2025-03-08T14:33:00Z">
        <w:r>
          <w:rPr>
            <w:rFonts w:asciiTheme="majorHAnsi" w:eastAsia="Times New Roman" w:hAnsiTheme="majorHAnsi" w:cstheme="majorHAnsi"/>
            <w:color w:val="434343"/>
          </w:rPr>
          <w:t>safe keeping</w:t>
        </w:r>
      </w:ins>
      <w:ins w:id="18" w:author="Terry Watts" w:date="2025-03-08T22:32:00Z" w16du:dateUtc="2025-03-08T14:32:00Z">
        <w:r>
          <w:rPr>
            <w:rFonts w:asciiTheme="majorHAnsi" w:eastAsia="Times New Roman" w:hAnsiTheme="majorHAnsi" w:cstheme="majorHAnsi"/>
            <w:color w:val="434343"/>
          </w:rPr>
          <w:t xml:space="preserve"> </w:t>
        </w:r>
      </w:ins>
    </w:p>
    <w:p w14:paraId="33DFCEEE" w14:textId="658E163E" w:rsidR="00A22291" w:rsidRPr="00A22291" w:rsidRDefault="00A22291" w:rsidP="007F230F">
      <w:pPr>
        <w:numPr>
          <w:ilvl w:val="0"/>
          <w:numId w:val="1"/>
        </w:numPr>
        <w:spacing w:line="360" w:lineRule="auto"/>
        <w:rPr>
          <w:ins w:id="19" w:author="Terry Watts" w:date="2025-03-08T22:31:00Z" w16du:dateUtc="2025-03-08T14:31:00Z"/>
          <w:rFonts w:asciiTheme="majorHAnsi" w:eastAsia="Times New Roman" w:hAnsiTheme="majorHAnsi" w:cstheme="majorHAnsi"/>
          <w:color w:val="434343"/>
          <w:rPrChange w:id="20" w:author="Terry Watts" w:date="2025-03-08T22:31:00Z" w16du:dateUtc="2025-03-08T14:31:00Z">
            <w:rPr>
              <w:ins w:id="21" w:author="Terry Watts" w:date="2025-03-08T22:31:00Z" w16du:dateUtc="2025-03-08T14:31:00Z"/>
              <w:rFonts w:asciiTheme="majorHAnsi" w:eastAsia="Times New Roman" w:hAnsiTheme="majorHAnsi" w:cstheme="majorHAnsi"/>
              <w:color w:val="434343"/>
              <w:sz w:val="24"/>
              <w:szCs w:val="24"/>
            </w:rPr>
          </w:rPrChange>
        </w:rPr>
      </w:pPr>
      <w:ins w:id="22" w:author="Terry Watts" w:date="2025-03-08T22:33:00Z" w16du:dateUtc="2025-03-08T14:33:00Z">
        <w:r>
          <w:rPr>
            <w:rFonts w:asciiTheme="majorHAnsi" w:eastAsia="Times New Roman" w:hAnsiTheme="majorHAnsi" w:cstheme="majorHAnsi"/>
            <w:color w:val="434343"/>
          </w:rPr>
          <w:t>Your GIT repositories should be made available to me</w:t>
        </w:r>
      </w:ins>
    </w:p>
    <w:p w14:paraId="00000028" w14:textId="40950C73" w:rsidR="00C275C7" w:rsidRPr="00616A73" w:rsidRDefault="00234B99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The system’s high-level documentation shall include:</w:t>
      </w:r>
    </w:p>
    <w:p w14:paraId="481BBF4B" w14:textId="3C800647" w:rsidR="00234B99" w:rsidRPr="00616A73" w:rsidRDefault="00234B99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A </w:t>
      </w:r>
      <w:proofErr w:type="gramStart"/>
      <w:ins w:id="23" w:author="Terry Watts" w:date="2025-03-08T22:17:00Z" w16du:dateUtc="2025-03-08T14:17:00Z">
        <w:r w:rsidR="00A22291"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High level</w:t>
        </w:r>
        <w:proofErr w:type="gramEnd"/>
        <w:r w:rsidR="00A22291"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 </w:t>
        </w:r>
      </w:ins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Use Case Diagram to representing system interactions and </w:t>
      </w: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</w: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</w: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  <w:t>workflows.</w:t>
      </w:r>
    </w:p>
    <w:p w14:paraId="6B867D14" w14:textId="2A5B613F" w:rsidR="00234B99" w:rsidRPr="00616A73" w:rsidRDefault="00234B99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A </w:t>
      </w:r>
      <w:proofErr w:type="gramStart"/>
      <w:ins w:id="24" w:author="Terry Watts" w:date="2025-03-08T22:17:00Z" w16du:dateUtc="2025-03-08T14:17:00Z">
        <w:r w:rsidR="00A22291"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High level</w:t>
        </w:r>
        <w:proofErr w:type="gramEnd"/>
        <w:r w:rsidR="00A22291"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 </w:t>
        </w:r>
      </w:ins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UML Diagram is used to illustrate relationships between system </w:t>
      </w: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</w: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</w: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  <w:t>entities.</w:t>
      </w:r>
    </w:p>
    <w:p w14:paraId="717EB8D1" w14:textId="21244D08" w:rsidR="00A22291" w:rsidRPr="00A22291" w:rsidRDefault="00234B99" w:rsidP="00A22291">
      <w:pPr>
        <w:numPr>
          <w:ilvl w:val="1"/>
          <w:numId w:val="1"/>
        </w:numPr>
        <w:spacing w:line="360" w:lineRule="auto"/>
        <w:ind w:hanging="162"/>
        <w:rPr>
          <w:ins w:id="25" w:author="Terry Watts" w:date="2025-03-08T22:24:00Z" w16du:dateUtc="2025-03-08T14:24:00Z"/>
          <w:rFonts w:asciiTheme="majorHAnsi" w:hAnsiTheme="majorHAnsi" w:cstheme="majorHAnsi"/>
          <w:color w:val="404040" w:themeColor="text1" w:themeTint="BF"/>
          <w:sz w:val="24"/>
          <w:szCs w:val="24"/>
          <w:rPrChange w:id="26" w:author="Terry Watts" w:date="2025-03-08T22:25:00Z" w16du:dateUtc="2025-03-08T14:25:00Z">
            <w:rPr>
              <w:ins w:id="27" w:author="Terry Watts" w:date="2025-03-08T22:24:00Z" w16du:dateUtc="2025-03-08T14:24:00Z"/>
              <w:rFonts w:asciiTheme="majorHAnsi" w:eastAsia="Times New Roman" w:hAnsiTheme="majorHAnsi" w:cstheme="majorHAnsi"/>
              <w:color w:val="434343"/>
              <w:sz w:val="24"/>
              <w:szCs w:val="24"/>
            </w:rPr>
          </w:rPrChange>
        </w:rPr>
        <w:pPrChange w:id="28" w:author="Terry Watts" w:date="2025-03-08T22:25:00Z" w16du:dateUtc="2025-03-08T14:25:00Z">
          <w:pPr>
            <w:numPr>
              <w:numId w:val="1"/>
            </w:numPr>
            <w:spacing w:line="360" w:lineRule="auto"/>
            <w:ind w:left="360" w:hanging="360"/>
          </w:pPr>
        </w:pPrChange>
      </w:pP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A Conceptual Diagram providing a high-level representation of system </w:t>
      </w: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</w: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  <w:t>architecture, key components, and their interactions.</w:t>
      </w:r>
    </w:p>
    <w:p w14:paraId="3FFDCF8A" w14:textId="3F77C99F" w:rsidR="00A22291" w:rsidRPr="00A22291" w:rsidRDefault="00A22291" w:rsidP="00A22291">
      <w:pPr>
        <w:numPr>
          <w:ilvl w:val="1"/>
          <w:numId w:val="1"/>
        </w:numPr>
        <w:spacing w:line="360" w:lineRule="auto"/>
        <w:rPr>
          <w:ins w:id="29" w:author="Terry Watts" w:date="2025-03-08T22:16:00Z" w16du:dateUtc="2025-03-08T14:16:00Z"/>
          <w:rFonts w:asciiTheme="majorHAnsi" w:hAnsiTheme="majorHAnsi" w:cstheme="majorHAnsi"/>
          <w:color w:val="404040" w:themeColor="text1" w:themeTint="BF"/>
          <w:sz w:val="24"/>
          <w:szCs w:val="24"/>
        </w:rPr>
        <w:pPrChange w:id="30" w:author="Terry Watts" w:date="2025-03-08T22:24:00Z" w16du:dateUtc="2025-03-08T14:24:00Z">
          <w:pPr>
            <w:numPr>
              <w:numId w:val="1"/>
            </w:numPr>
            <w:spacing w:line="360" w:lineRule="auto"/>
            <w:ind w:left="360" w:hanging="360"/>
          </w:pPr>
        </w:pPrChange>
      </w:pPr>
      <w:ins w:id="31" w:author="Terry Watts" w:date="2025-03-08T22:16:00Z" w16du:dateUtc="2025-03-08T14:16:00Z">
        <w:r w:rsidRPr="00A22291"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Proof of Conceptual model Review</w:t>
        </w:r>
      </w:ins>
    </w:p>
    <w:p w14:paraId="511D961B" w14:textId="52879306" w:rsidR="00A22291" w:rsidRDefault="00A22291" w:rsidP="00A22291">
      <w:pPr>
        <w:numPr>
          <w:ilvl w:val="1"/>
          <w:numId w:val="1"/>
        </w:numPr>
        <w:spacing w:line="360" w:lineRule="auto"/>
        <w:rPr>
          <w:ins w:id="32" w:author="Terry Watts" w:date="2025-03-08T22:18:00Z" w16du:dateUtc="2025-03-08T14:18:00Z"/>
          <w:rFonts w:asciiTheme="majorHAnsi" w:hAnsiTheme="majorHAnsi" w:cstheme="majorHAnsi"/>
          <w:color w:val="404040" w:themeColor="text1" w:themeTint="BF"/>
          <w:sz w:val="24"/>
          <w:szCs w:val="24"/>
        </w:rPr>
        <w:pPrChange w:id="33" w:author="Terry Watts" w:date="2025-03-08T22:24:00Z" w16du:dateUtc="2025-03-08T14:24:00Z">
          <w:pPr>
            <w:numPr>
              <w:numId w:val="1"/>
            </w:numPr>
            <w:spacing w:line="360" w:lineRule="auto"/>
            <w:ind w:left="360" w:hanging="360"/>
          </w:pPr>
        </w:pPrChange>
      </w:pPr>
      <w:ins w:id="34" w:author="Terry Watts" w:date="2025-03-08T22:17:00Z" w16du:dateUtc="2025-03-08T14:17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Project Plan (</w:t>
        </w:r>
      </w:ins>
      <w:ins w:id="35" w:author="Terry Watts" w:date="2025-03-08T22:18:00Z" w16du:dateUtc="2025-03-08T14:18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a breakdown matric of what is to be done by when)</w:t>
        </w:r>
      </w:ins>
    </w:p>
    <w:p w14:paraId="2E580A4F" w14:textId="199AFCB7" w:rsidR="00A22291" w:rsidRDefault="00A22291" w:rsidP="00A22291">
      <w:pPr>
        <w:numPr>
          <w:ilvl w:val="1"/>
          <w:numId w:val="1"/>
        </w:numPr>
        <w:spacing w:line="360" w:lineRule="auto"/>
        <w:rPr>
          <w:ins w:id="36" w:author="Terry Watts" w:date="2025-03-08T22:19:00Z" w16du:dateUtc="2025-03-08T14:19:00Z"/>
          <w:rFonts w:asciiTheme="majorHAnsi" w:hAnsiTheme="majorHAnsi" w:cstheme="majorHAnsi"/>
          <w:color w:val="404040" w:themeColor="text1" w:themeTint="BF"/>
          <w:sz w:val="24"/>
          <w:szCs w:val="24"/>
        </w:rPr>
        <w:pPrChange w:id="37" w:author="Terry Watts" w:date="2025-03-08T22:24:00Z" w16du:dateUtc="2025-03-08T14:24:00Z">
          <w:pPr>
            <w:numPr>
              <w:numId w:val="1"/>
            </w:numPr>
            <w:spacing w:line="360" w:lineRule="auto"/>
            <w:ind w:left="360" w:hanging="360"/>
          </w:pPr>
        </w:pPrChange>
      </w:pPr>
      <w:ins w:id="38" w:author="Terry Watts" w:date="2025-03-08T22:18:00Z" w16du:dateUtc="2025-03-08T14:18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With p</w:t>
        </w:r>
      </w:ins>
      <w:ins w:id="39" w:author="Terry Watts" w:date="2025-03-08T22:19:00Z" w16du:dateUtc="2025-03-08T14:19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lan and actual columns</w:t>
        </w:r>
      </w:ins>
    </w:p>
    <w:p w14:paraId="5474EE9D" w14:textId="5B22B0DD" w:rsidR="00A22291" w:rsidRDefault="00A22291" w:rsidP="00A22291">
      <w:pPr>
        <w:numPr>
          <w:ilvl w:val="0"/>
          <w:numId w:val="1"/>
        </w:numPr>
        <w:spacing w:line="360" w:lineRule="auto"/>
        <w:rPr>
          <w:ins w:id="40" w:author="Terry Watts" w:date="2025-03-08T22:20:00Z" w16du:dateUtc="2025-03-08T14:20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41" w:author="Terry Watts" w:date="2025-03-08T22:19:00Z" w16du:dateUtc="2025-03-08T14:19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Detailed desig</w:t>
        </w:r>
      </w:ins>
      <w:ins w:id="42" w:author="Terry Watts" w:date="2025-03-08T22:20:00Z" w16du:dateUtc="2025-03-08T14:20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n</w:t>
        </w:r>
      </w:ins>
      <w:ins w:id="43" w:author="Terry Watts" w:date="2025-03-08T22:25:00Z" w16du:dateUtc="2025-03-08T14:25:00Z">
        <w:r w:rsidRPr="00A22291"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t xml:space="preserve"> </w:t>
        </w:r>
        <w:r w:rsidRPr="00A22291"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t>documentation shall include:</w:t>
        </w:r>
      </w:ins>
    </w:p>
    <w:p w14:paraId="12E83B69" w14:textId="44559F32" w:rsidR="00A22291" w:rsidRDefault="00A22291" w:rsidP="00A22291">
      <w:pPr>
        <w:numPr>
          <w:ilvl w:val="1"/>
          <w:numId w:val="1"/>
        </w:numPr>
        <w:spacing w:line="360" w:lineRule="auto"/>
        <w:rPr>
          <w:ins w:id="44" w:author="Terry Watts" w:date="2025-03-08T22:20:00Z" w16du:dateUtc="2025-03-08T14:20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45" w:author="Terry Watts" w:date="2025-03-08T22:20:00Z" w16du:dateUtc="2025-03-08T14:20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Component Diagram</w:t>
        </w:r>
      </w:ins>
    </w:p>
    <w:p w14:paraId="755256FE" w14:textId="0124D9B2" w:rsidR="00A22291" w:rsidRDefault="00A22291" w:rsidP="00A22291">
      <w:pPr>
        <w:numPr>
          <w:ilvl w:val="1"/>
          <w:numId w:val="1"/>
        </w:numPr>
        <w:spacing w:line="360" w:lineRule="auto"/>
        <w:rPr>
          <w:ins w:id="46" w:author="Terry Watts" w:date="2025-03-08T22:20:00Z" w16du:dateUtc="2025-03-08T14:20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47" w:author="Terry Watts" w:date="2025-03-08T22:20:00Z" w16du:dateUtc="2025-03-08T14:20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Class Diagram</w:t>
        </w:r>
      </w:ins>
      <w:ins w:id="48" w:author="Terry Watts" w:date="2025-03-08T22:21:00Z" w16du:dateUtc="2025-03-08T14:21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 showing classes and methods</w:t>
        </w:r>
      </w:ins>
    </w:p>
    <w:p w14:paraId="1D338B3E" w14:textId="2901CBA0" w:rsidR="00A22291" w:rsidRDefault="00A22291" w:rsidP="00A22291">
      <w:pPr>
        <w:numPr>
          <w:ilvl w:val="1"/>
          <w:numId w:val="1"/>
        </w:numPr>
        <w:spacing w:line="360" w:lineRule="auto"/>
        <w:rPr>
          <w:ins w:id="49" w:author="Terry Watts" w:date="2025-03-08T22:20:00Z" w16du:dateUtc="2025-03-08T14:20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50" w:author="Terry Watts" w:date="2025-03-08T22:20:00Z" w16du:dateUtc="2025-03-08T14:20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Activity diagram</w:t>
        </w:r>
      </w:ins>
      <w:ins w:id="51" w:author="Terry Watts" w:date="2025-03-08T22:23:00Z" w16du:dateUtc="2025-03-08T14:23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s</w:t>
        </w:r>
      </w:ins>
    </w:p>
    <w:p w14:paraId="50D5845F" w14:textId="2A5BD304" w:rsidR="00A22291" w:rsidRDefault="00A22291" w:rsidP="00A22291">
      <w:pPr>
        <w:numPr>
          <w:ilvl w:val="1"/>
          <w:numId w:val="1"/>
        </w:numPr>
        <w:spacing w:line="360" w:lineRule="auto"/>
        <w:rPr>
          <w:ins w:id="52" w:author="Terry Watts" w:date="2025-03-08T22:21:00Z" w16du:dateUtc="2025-03-08T14:21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53" w:author="Terry Watts" w:date="2025-03-08T22:20:00Z" w16du:dateUtc="2025-03-08T14:20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A</w:t>
        </w:r>
      </w:ins>
      <w:ins w:id="54" w:author="Terry Watts" w:date="2025-03-08T22:21:00Z" w16du:dateUtc="2025-03-08T14:21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t least 1 detailed sequence diagram</w:t>
        </w:r>
      </w:ins>
    </w:p>
    <w:p w14:paraId="6ADB644B" w14:textId="31CCF1E7" w:rsidR="00A22291" w:rsidRDefault="00A22291" w:rsidP="00A22291">
      <w:pPr>
        <w:numPr>
          <w:ilvl w:val="1"/>
          <w:numId w:val="1"/>
        </w:numPr>
        <w:spacing w:line="360" w:lineRule="auto"/>
        <w:rPr>
          <w:ins w:id="55" w:author="Terry Watts" w:date="2025-03-08T22:22:00Z" w16du:dateUtc="2025-03-08T14:22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56" w:author="Terry Watts" w:date="2025-03-08T22:22:00Z" w16du:dateUtc="2025-03-08T14:22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Evidence of a Detailed Design review</w:t>
        </w:r>
      </w:ins>
    </w:p>
    <w:p w14:paraId="711C0C0C" w14:textId="31741456" w:rsidR="00A22291" w:rsidRDefault="00A22291" w:rsidP="00A22291">
      <w:pPr>
        <w:numPr>
          <w:ilvl w:val="0"/>
          <w:numId w:val="1"/>
        </w:numPr>
        <w:spacing w:line="360" w:lineRule="auto"/>
        <w:rPr>
          <w:ins w:id="57" w:author="Terry Watts" w:date="2025-03-08T22:22:00Z" w16du:dateUtc="2025-03-08T14:22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58" w:author="Terry Watts" w:date="2025-03-08T22:22:00Z" w16du:dateUtc="2025-03-08T14:22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Implementation</w:t>
        </w:r>
      </w:ins>
    </w:p>
    <w:p w14:paraId="6616C7FE" w14:textId="766C848C" w:rsidR="00A22291" w:rsidRDefault="00A22291" w:rsidP="00A22291">
      <w:pPr>
        <w:numPr>
          <w:ilvl w:val="1"/>
          <w:numId w:val="1"/>
        </w:numPr>
        <w:spacing w:line="360" w:lineRule="auto"/>
        <w:rPr>
          <w:ins w:id="59" w:author="Terry Watts" w:date="2025-03-08T22:23:00Z" w16du:dateUtc="2025-03-08T14:23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60" w:author="Terry Watts" w:date="2025-03-08T22:23:00Z" w16du:dateUtc="2025-03-08T14:23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Clear </w:t>
        </w:r>
      </w:ins>
      <w:ins w:id="61" w:author="Terry Watts" w:date="2025-03-08T22:26:00Z" w16du:dateUtc="2025-03-08T14:2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well-structured</w:t>
        </w:r>
      </w:ins>
      <w:ins w:id="62" w:author="Terry Watts" w:date="2025-03-08T22:23:00Z" w16du:dateUtc="2025-03-08T14:23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 code</w:t>
        </w:r>
      </w:ins>
    </w:p>
    <w:p w14:paraId="6C697FD0" w14:textId="77777777" w:rsidR="00A22291" w:rsidRDefault="00A22291" w:rsidP="00A22291">
      <w:pPr>
        <w:numPr>
          <w:ilvl w:val="1"/>
          <w:numId w:val="1"/>
        </w:numPr>
        <w:spacing w:line="360" w:lineRule="auto"/>
        <w:rPr>
          <w:ins w:id="63" w:author="Terry Watts" w:date="2025-03-08T22:26:00Z" w16du:dateUtc="2025-03-08T14:26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64" w:author="Terry Watts" w:date="2025-03-08T22:25:00Z" w16du:dateUtc="2025-03-08T14:25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Code should be well commented wit</w:t>
        </w:r>
      </w:ins>
      <w:ins w:id="65" w:author="Terry Watts" w:date="2025-03-08T22:26:00Z" w16du:dateUtc="2025-03-08T14:2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h standard headers for:</w:t>
        </w:r>
      </w:ins>
    </w:p>
    <w:p w14:paraId="438EB11A" w14:textId="5157E0CD" w:rsidR="00A22291" w:rsidRDefault="00A22291" w:rsidP="00A22291">
      <w:pPr>
        <w:numPr>
          <w:ilvl w:val="2"/>
          <w:numId w:val="1"/>
        </w:numPr>
        <w:spacing w:line="360" w:lineRule="auto"/>
        <w:rPr>
          <w:ins w:id="66" w:author="Terry Watts" w:date="2025-03-08T22:26:00Z" w16du:dateUtc="2025-03-08T14:26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67" w:author="Terry Watts" w:date="2025-03-08T22:26:00Z" w16du:dateUtc="2025-03-08T14:2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Classes</w:t>
        </w:r>
      </w:ins>
    </w:p>
    <w:p w14:paraId="063ABCC8" w14:textId="0F7BFE2D" w:rsidR="00A22291" w:rsidRDefault="00A22291" w:rsidP="00A22291">
      <w:pPr>
        <w:numPr>
          <w:ilvl w:val="2"/>
          <w:numId w:val="1"/>
        </w:numPr>
        <w:spacing w:line="360" w:lineRule="auto"/>
        <w:rPr>
          <w:ins w:id="68" w:author="Terry Watts" w:date="2025-03-08T22:26:00Z" w16du:dateUtc="2025-03-08T14:26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69" w:author="Terry Watts" w:date="2025-03-08T22:26:00Z" w16du:dateUtc="2025-03-08T14:2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Methods</w:t>
        </w:r>
      </w:ins>
    </w:p>
    <w:p w14:paraId="2F69DB84" w14:textId="5217EED0" w:rsidR="00A22291" w:rsidRDefault="00A22291" w:rsidP="00A22291">
      <w:pPr>
        <w:numPr>
          <w:ilvl w:val="1"/>
          <w:numId w:val="1"/>
        </w:numPr>
        <w:spacing w:line="360" w:lineRule="auto"/>
        <w:rPr>
          <w:ins w:id="70" w:author="Terry Watts" w:date="2025-03-08T22:27:00Z" w16du:dateUtc="2025-03-08T14:27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71" w:author="Terry Watts" w:date="2025-03-08T22:26:00Z" w16du:dateUtc="2025-03-08T14:2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Evidence of </w:t>
        </w:r>
      </w:ins>
      <w:ins w:id="72" w:author="Terry Watts" w:date="2025-03-08T22:27:00Z" w16du:dateUtc="2025-03-08T14:27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the daily </w:t>
        </w:r>
      </w:ins>
      <w:ins w:id="73" w:author="Terry Watts" w:date="2025-03-08T22:26:00Z" w16du:dateUtc="2025-03-08T14:2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team standups</w:t>
        </w:r>
      </w:ins>
    </w:p>
    <w:p w14:paraId="6278389E" w14:textId="6AD9E8F2" w:rsidR="00A22291" w:rsidRDefault="00A22291" w:rsidP="00A22291">
      <w:pPr>
        <w:numPr>
          <w:ilvl w:val="2"/>
          <w:numId w:val="1"/>
        </w:numPr>
        <w:spacing w:line="360" w:lineRule="auto"/>
        <w:rPr>
          <w:ins w:id="74" w:author="Terry Watts" w:date="2025-03-08T22:27:00Z" w16du:dateUtc="2025-03-08T14:27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proofErr w:type="spellStart"/>
      <w:ins w:id="75" w:author="Terry Watts" w:date="2025-03-08T22:27:00Z" w16du:dateUtc="2025-03-08T14:27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i.e</w:t>
        </w:r>
        <w:proofErr w:type="spellEnd"/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 a record for each person</w:t>
        </w:r>
      </w:ins>
    </w:p>
    <w:p w14:paraId="7D83989D" w14:textId="1E7F6711" w:rsidR="00A22291" w:rsidRDefault="00A22291" w:rsidP="00A22291">
      <w:pPr>
        <w:numPr>
          <w:ilvl w:val="3"/>
          <w:numId w:val="1"/>
        </w:numPr>
        <w:spacing w:line="360" w:lineRule="auto"/>
        <w:rPr>
          <w:ins w:id="76" w:author="Terry Watts" w:date="2025-03-08T22:27:00Z" w16du:dateUtc="2025-03-08T14:27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77" w:author="Terry Watts" w:date="2025-03-08T22:27:00Z" w16du:dateUtc="2025-03-08T14:27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what they did yesterday</w:t>
        </w:r>
      </w:ins>
    </w:p>
    <w:p w14:paraId="573A4E00" w14:textId="17D80FD9" w:rsidR="00A22291" w:rsidRDefault="00A22291" w:rsidP="00A22291">
      <w:pPr>
        <w:numPr>
          <w:ilvl w:val="3"/>
          <w:numId w:val="1"/>
        </w:numPr>
        <w:spacing w:line="360" w:lineRule="auto"/>
        <w:rPr>
          <w:ins w:id="78" w:author="Terry Watts" w:date="2025-03-08T22:27:00Z" w16du:dateUtc="2025-03-08T14:27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79" w:author="Terry Watts" w:date="2025-03-08T22:27:00Z" w16du:dateUtc="2025-03-08T14:27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what they are doing today</w:t>
        </w:r>
      </w:ins>
    </w:p>
    <w:p w14:paraId="6A77D30B" w14:textId="0B76BBD3" w:rsidR="00A22291" w:rsidRDefault="00A22291" w:rsidP="00A22291">
      <w:pPr>
        <w:numPr>
          <w:ilvl w:val="3"/>
          <w:numId w:val="1"/>
        </w:numPr>
        <w:spacing w:line="360" w:lineRule="auto"/>
        <w:rPr>
          <w:ins w:id="80" w:author="Terry Watts" w:date="2025-03-08T22:28:00Z" w16du:dateUtc="2025-03-08T14:28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81" w:author="Terry Watts" w:date="2025-03-08T22:27:00Z" w16du:dateUtc="2025-03-08T14:27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any impediments (t</w:t>
        </w:r>
      </w:ins>
      <w:ins w:id="82" w:author="Terry Watts" w:date="2025-03-08T22:28:00Z" w16du:dateUtc="2025-03-08T14:28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hings that are stopping them progressing)</w:t>
        </w:r>
      </w:ins>
    </w:p>
    <w:p w14:paraId="5A0B5670" w14:textId="63E91594" w:rsidR="00A22291" w:rsidRDefault="00A22291" w:rsidP="00A22291">
      <w:pPr>
        <w:numPr>
          <w:ilvl w:val="1"/>
          <w:numId w:val="1"/>
        </w:numPr>
        <w:spacing w:line="360" w:lineRule="auto"/>
        <w:rPr>
          <w:ins w:id="83" w:author="Terry Watts" w:date="2025-03-08T22:28:00Z" w16du:dateUtc="2025-03-08T14:28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84" w:author="Terry Watts" w:date="2025-03-08T22:28:00Z" w16du:dateUtc="2025-03-08T14:28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Evidence of Code Reviews</w:t>
        </w:r>
      </w:ins>
    </w:p>
    <w:p w14:paraId="44AA6C34" w14:textId="295EF510" w:rsidR="00A22291" w:rsidRDefault="00A22291" w:rsidP="00A22291">
      <w:pPr>
        <w:numPr>
          <w:ilvl w:val="2"/>
          <w:numId w:val="1"/>
        </w:numPr>
        <w:spacing w:line="360" w:lineRule="auto"/>
        <w:rPr>
          <w:ins w:id="85" w:author="Terry Watts" w:date="2025-03-08T22:28:00Z" w16du:dateUtc="2025-03-08T14:28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86" w:author="Terry Watts" w:date="2025-03-08T22:28:00Z" w16du:dateUtc="2025-03-08T14:28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Who is presenting the code</w:t>
        </w:r>
      </w:ins>
    </w:p>
    <w:p w14:paraId="65559111" w14:textId="72406921" w:rsidR="00A22291" w:rsidRDefault="00A22291" w:rsidP="00A22291">
      <w:pPr>
        <w:numPr>
          <w:ilvl w:val="2"/>
          <w:numId w:val="1"/>
        </w:numPr>
        <w:spacing w:line="360" w:lineRule="auto"/>
        <w:rPr>
          <w:ins w:id="87" w:author="Terry Watts" w:date="2025-03-08T22:29:00Z" w16du:dateUtc="2025-03-08T14:29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88" w:author="Terry Watts" w:date="2025-03-08T22:29:00Z" w16du:dateUtc="2025-03-08T14:29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lastRenderedPageBreak/>
          <w:t>Who are reviewing the code</w:t>
        </w:r>
      </w:ins>
    </w:p>
    <w:p w14:paraId="13AB98C4" w14:textId="6FDF5DD6" w:rsidR="00A22291" w:rsidRDefault="00A22291" w:rsidP="00A22291">
      <w:pPr>
        <w:numPr>
          <w:ilvl w:val="2"/>
          <w:numId w:val="1"/>
        </w:numPr>
        <w:spacing w:line="360" w:lineRule="auto"/>
        <w:rPr>
          <w:ins w:id="89" w:author="Terry Watts" w:date="2025-03-08T22:30:00Z" w16du:dateUtc="2025-03-08T14:30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90" w:author="Terry Watts" w:date="2025-03-08T22:29:00Z" w16du:dateUtc="2025-03-08T14:29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To do a code review the developer should make available printed copies of the code being </w:t>
        </w:r>
      </w:ins>
      <w:ins w:id="91" w:author="Terry Watts" w:date="2025-03-08T22:30:00Z" w16du:dateUtc="2025-03-08T14:30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reviewed to the reviewers a day before the REVIEW</w:t>
        </w:r>
      </w:ins>
    </w:p>
    <w:p w14:paraId="46D8067F" w14:textId="40666019" w:rsidR="00A22291" w:rsidRDefault="00A22291" w:rsidP="00A22291">
      <w:pPr>
        <w:numPr>
          <w:ilvl w:val="1"/>
          <w:numId w:val="1"/>
        </w:numPr>
        <w:spacing w:line="360" w:lineRule="auto"/>
        <w:rPr>
          <w:ins w:id="92" w:author="Terry Watts" w:date="2025-03-08T22:31:00Z" w16du:dateUtc="2025-03-08T14:31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93" w:author="Terry Watts" w:date="2025-03-08T22:31:00Z" w16du:dateUtc="2025-03-08T14:31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Final output</w:t>
        </w:r>
      </w:ins>
    </w:p>
    <w:p w14:paraId="5B0A3E44" w14:textId="2D81D1BE" w:rsidR="00A22291" w:rsidRDefault="00A22291" w:rsidP="00A22291">
      <w:pPr>
        <w:numPr>
          <w:ilvl w:val="2"/>
          <w:numId w:val="1"/>
        </w:numPr>
        <w:spacing w:line="360" w:lineRule="auto"/>
        <w:rPr>
          <w:ins w:id="94" w:author="Terry Watts" w:date="2025-03-08T22:30:00Z" w16du:dateUtc="2025-03-08T14:30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95" w:author="Terry Watts" w:date="2025-03-08T22:31:00Z" w16du:dateUtc="2025-03-08T14:31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Working code</w:t>
        </w:r>
      </w:ins>
    </w:p>
    <w:p w14:paraId="17C18E22" w14:textId="5B2EB020" w:rsidR="00A22291" w:rsidRDefault="00A22291" w:rsidP="00A22291">
      <w:pPr>
        <w:numPr>
          <w:ilvl w:val="2"/>
          <w:numId w:val="1"/>
        </w:numPr>
        <w:spacing w:line="360" w:lineRule="auto"/>
        <w:rPr>
          <w:ins w:id="96" w:author="Terry Watts" w:date="2025-03-08T22:16:00Z" w16du:dateUtc="2025-03-08T14:16:00Z"/>
          <w:rFonts w:asciiTheme="majorHAnsi" w:hAnsiTheme="majorHAnsi" w:cstheme="majorHAnsi"/>
          <w:color w:val="404040" w:themeColor="text1" w:themeTint="BF"/>
          <w:sz w:val="24"/>
          <w:szCs w:val="24"/>
        </w:rPr>
        <w:pPrChange w:id="97" w:author="Terry Watts" w:date="2025-03-08T22:28:00Z" w16du:dateUtc="2025-03-08T14:28:00Z">
          <w:pPr>
            <w:numPr>
              <w:numId w:val="1"/>
            </w:numPr>
            <w:spacing w:line="360" w:lineRule="auto"/>
            <w:ind w:left="360" w:hanging="360"/>
          </w:pPr>
        </w:pPrChange>
      </w:pPr>
      <w:ins w:id="98" w:author="Terry Watts" w:date="2025-03-08T22:31:00Z" w16du:dateUtc="2025-03-08T14:31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Demonstration of the working code</w:t>
        </w:r>
      </w:ins>
    </w:p>
    <w:p w14:paraId="61042C04" w14:textId="12E370D9" w:rsidR="00A22291" w:rsidRDefault="00A22291" w:rsidP="00A22291">
      <w:pPr>
        <w:numPr>
          <w:ilvl w:val="0"/>
          <w:numId w:val="1"/>
        </w:numPr>
        <w:spacing w:line="360" w:lineRule="auto"/>
        <w:rPr>
          <w:ins w:id="99" w:author="Terry Watts" w:date="2025-03-08T22:34:00Z" w16du:dateUtc="2025-03-08T14:34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100" w:author="Terry Watts" w:date="2025-03-08T22:34:00Z" w16du:dateUtc="2025-03-08T14:34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Final points</w:t>
        </w:r>
      </w:ins>
    </w:p>
    <w:p w14:paraId="6185B162" w14:textId="34284362" w:rsidR="00A22291" w:rsidRDefault="00A22291" w:rsidP="00A22291">
      <w:pPr>
        <w:numPr>
          <w:ilvl w:val="0"/>
          <w:numId w:val="1"/>
        </w:numPr>
        <w:spacing w:line="360" w:lineRule="auto"/>
        <w:rPr>
          <w:ins w:id="101" w:author="Terry Watts" w:date="2025-03-08T22:34:00Z" w16du:dateUtc="2025-03-08T14:34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102" w:author="Terry Watts" w:date="2025-03-08T22:34:00Z" w16du:dateUtc="2025-03-08T14:34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It is not expected that you will be able to do all in great details</w:t>
        </w:r>
      </w:ins>
    </w:p>
    <w:p w14:paraId="33B44875" w14:textId="5E2C95E5" w:rsidR="00A22291" w:rsidRDefault="00A22291" w:rsidP="00A22291">
      <w:pPr>
        <w:numPr>
          <w:ilvl w:val="0"/>
          <w:numId w:val="1"/>
        </w:numPr>
        <w:spacing w:line="360" w:lineRule="auto"/>
        <w:rPr>
          <w:ins w:id="103" w:author="Terry Watts" w:date="2025-03-08T22:35:00Z" w16du:dateUtc="2025-03-08T14:35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104" w:author="Terry Watts" w:date="2025-03-08T22:34:00Z" w16du:dateUtc="2025-03-08T14:34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What is important is that you become familiar with how to do </w:t>
        </w:r>
      </w:ins>
      <w:ins w:id="105" w:author="Terry Watts" w:date="2025-03-08T22:35:00Z" w16du:dateUtc="2025-03-08T14:35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each of these steps</w:t>
        </w:r>
      </w:ins>
    </w:p>
    <w:p w14:paraId="6541E1A2" w14:textId="4E9BEDFE" w:rsidR="00A22291" w:rsidRDefault="00A22291" w:rsidP="00A22291">
      <w:pPr>
        <w:numPr>
          <w:ilvl w:val="0"/>
          <w:numId w:val="1"/>
        </w:numPr>
        <w:spacing w:line="360" w:lineRule="auto"/>
        <w:rPr>
          <w:ins w:id="106" w:author="Terry Watts" w:date="2025-03-08T22:35:00Z" w16du:dateUtc="2025-03-08T14:35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107" w:author="Terry Watts" w:date="2025-03-08T22:35:00Z" w16du:dateUtc="2025-03-08T14:35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It is required that you </w:t>
        </w:r>
      </w:ins>
      <w:ins w:id="108" w:author="Terry Watts" w:date="2025-03-08T22:36:00Z" w16du:dateUtc="2025-03-08T14:36:00Z">
        <w:r>
          <w:rPr>
            <w:rFonts w:asciiTheme="majorHAnsi" w:hAnsiTheme="majorHAnsi" w:cstheme="majorHAnsi"/>
            <w:b/>
            <w:color w:val="404040" w:themeColor="text1" w:themeTint="BF"/>
            <w:sz w:val="24"/>
            <w:szCs w:val="24"/>
          </w:rPr>
          <w:t>MANAGE YOUR TIME</w:t>
        </w:r>
      </w:ins>
      <w:ins w:id="109" w:author="Terry Watts" w:date="2025-03-08T22:35:00Z" w16du:dateUtc="2025-03-08T14:35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 </w:t>
        </w:r>
      </w:ins>
      <w:ins w:id="110" w:author="Terry Watts" w:date="2025-03-08T22:36:00Z" w16du:dateUtc="2025-03-08T14:3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AT </w:t>
        </w:r>
      </w:ins>
      <w:ins w:id="111" w:author="Terry Watts" w:date="2025-03-08T22:37:00Z" w16du:dateUtc="2025-03-08T14:37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EACH STAGE</w:t>
        </w:r>
      </w:ins>
      <w:ins w:id="112" w:author="Terry Watts" w:date="2025-03-08T22:35:00Z" w16du:dateUtc="2025-03-08T14:35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 such that you do not overrun the deadline</w:t>
        </w:r>
      </w:ins>
    </w:p>
    <w:p w14:paraId="14B97912" w14:textId="0B034D29" w:rsidR="00A22291" w:rsidRPr="00616A73" w:rsidRDefault="00A22291" w:rsidP="00A2229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  <w:pPrChange w:id="113" w:author="Terry Watts" w:date="2025-03-08T22:15:00Z" w16du:dateUtc="2025-03-08T14:15:00Z">
          <w:pPr>
            <w:numPr>
              <w:ilvl w:val="1"/>
              <w:numId w:val="1"/>
            </w:numPr>
            <w:spacing w:line="360" w:lineRule="auto"/>
            <w:ind w:left="792" w:hanging="162"/>
          </w:pPr>
        </w:pPrChange>
      </w:pPr>
      <w:ins w:id="114" w:author="Terry Watts" w:date="2025-03-08T22:35:00Z" w16du:dateUtc="2025-03-08T14:35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A working project </w:t>
        </w:r>
      </w:ins>
      <w:ins w:id="115" w:author="Terry Watts" w:date="2025-03-08T22:38:00Z" w16du:dateUtc="2025-03-08T14:38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that is </w:t>
        </w:r>
      </w:ins>
      <w:ins w:id="116" w:author="Terry Watts" w:date="2025-03-08T22:36:00Z" w16du:dateUtc="2025-03-08T14:3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partially</w:t>
        </w:r>
      </w:ins>
      <w:ins w:id="117" w:author="Terry Watts" w:date="2025-03-08T22:38:00Z" w16du:dateUtc="2025-03-08T14:38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 feature complete </w:t>
        </w:r>
      </w:ins>
      <w:ins w:id="118" w:author="Terry Watts" w:date="2025-03-08T22:35:00Z" w16du:dateUtc="2025-03-08T14:35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is more important than</w:t>
        </w:r>
      </w:ins>
      <w:ins w:id="119" w:author="Terry Watts" w:date="2025-03-08T22:36:00Z" w16du:dateUtc="2025-03-08T14:3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 any that do not work</w:t>
        </w:r>
      </w:ins>
    </w:p>
    <w:p w14:paraId="00000047" w14:textId="0C658EB4" w:rsidR="00C275C7" w:rsidRPr="00616A73" w:rsidRDefault="00C275C7" w:rsidP="00234B99">
      <w:pPr>
        <w:spacing w:line="360" w:lineRule="auto"/>
        <w:ind w:left="792"/>
        <w:rPr>
          <w:rFonts w:asciiTheme="majorHAnsi" w:eastAsia="Times New Roman" w:hAnsiTheme="majorHAnsi" w:cstheme="majorHAnsi"/>
          <w:color w:val="434343"/>
          <w:sz w:val="24"/>
          <w:szCs w:val="24"/>
        </w:rPr>
      </w:pPr>
    </w:p>
    <w:sectPr w:rsidR="00C275C7" w:rsidRPr="00616A73" w:rsidSect="002D607C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B7894"/>
    <w:multiLevelType w:val="multilevel"/>
    <w:tmpl w:val="5B80A740"/>
    <w:lvl w:ilvl="0">
      <w:start w:val="1"/>
      <w:numFmt w:val="decimal"/>
      <w:lvlText w:val="R0%1."/>
      <w:lvlJc w:val="left"/>
      <w:pPr>
        <w:ind w:left="360" w:hanging="360"/>
      </w:pPr>
      <w:rPr>
        <w:rFonts w:hint="default"/>
        <w:sz w:val="24"/>
        <w:szCs w:val="24"/>
        <w:u w:val="none"/>
      </w:rPr>
    </w:lvl>
    <w:lvl w:ilvl="1">
      <w:start w:val="1"/>
      <w:numFmt w:val="decimal"/>
      <w:lvlText w:val="R0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/>
        <w:sz w:val="21"/>
        <w:szCs w:val="21"/>
        <w:u w:val="none"/>
      </w:rPr>
    </w:lvl>
    <w:lvl w:ilvl="2">
      <w:start w:val="1"/>
      <w:numFmt w:val="decimal"/>
      <w:lvlText w:val="R0%1.%2.%3."/>
      <w:lvlJc w:val="left"/>
      <w:pPr>
        <w:ind w:left="1224" w:hanging="216"/>
      </w:pPr>
      <w:rPr>
        <w:rFonts w:ascii="Times New Roman" w:hAnsi="Times New Roman" w:cs="Times New Roman" w:hint="default"/>
        <w:b w:val="0"/>
        <w:bCs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" w15:restartNumberingAfterBreak="0">
    <w:nsid w:val="55E158F1"/>
    <w:multiLevelType w:val="multilevel"/>
    <w:tmpl w:val="DC8EC6A2"/>
    <w:lvl w:ilvl="0">
      <w:start w:val="1"/>
      <w:numFmt w:val="decimal"/>
      <w:lvlText w:val="R0%1."/>
      <w:lvlJc w:val="left"/>
      <w:pPr>
        <w:ind w:left="360" w:hanging="360"/>
      </w:pPr>
      <w:rPr>
        <w:rFonts w:hint="default"/>
        <w:sz w:val="24"/>
        <w:szCs w:val="24"/>
        <w:u w:val="none"/>
      </w:rPr>
    </w:lvl>
    <w:lvl w:ilvl="1">
      <w:start w:val="1"/>
      <w:numFmt w:val="decimal"/>
      <w:lvlText w:val="R0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/>
        <w:sz w:val="21"/>
        <w:szCs w:val="21"/>
        <w:u w:val="none"/>
      </w:rPr>
    </w:lvl>
    <w:lvl w:ilvl="2">
      <w:start w:val="1"/>
      <w:numFmt w:val="decimal"/>
      <w:lvlText w:val="R0%1.%2.%3."/>
      <w:lvlJc w:val="left"/>
      <w:pPr>
        <w:ind w:left="1224" w:hanging="216"/>
      </w:pPr>
      <w:rPr>
        <w:rFonts w:ascii="Times New Roman" w:hAnsi="Times New Roman" w:cs="Times New Roman" w:hint="default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num w:numId="1" w16cid:durableId="1383870097">
    <w:abstractNumId w:val="0"/>
  </w:num>
  <w:num w:numId="2" w16cid:durableId="2004043996">
    <w:abstractNumId w:val="0"/>
    <w:lvlOverride w:ilvl="0">
      <w:lvl w:ilvl="0">
        <w:start w:val="1"/>
        <w:numFmt w:val="decimal"/>
        <w:lvlText w:val="R0%1."/>
        <w:lvlJc w:val="left"/>
        <w:pPr>
          <w:ind w:left="360" w:hanging="360"/>
        </w:pPr>
        <w:rPr>
          <w:rFonts w:hint="default"/>
          <w:sz w:val="24"/>
          <w:szCs w:val="24"/>
          <w:u w:val="none"/>
        </w:rPr>
      </w:lvl>
    </w:lvlOverride>
    <w:lvlOverride w:ilvl="1">
      <w:lvl w:ilvl="1">
        <w:start w:val="1"/>
        <w:numFmt w:val="decimal"/>
        <w:lvlText w:val="R0%1.%2."/>
        <w:lvlJc w:val="left"/>
        <w:pPr>
          <w:ind w:left="792" w:hanging="72"/>
        </w:pPr>
        <w:rPr>
          <w:rFonts w:hint="default"/>
          <w:b w:val="0"/>
          <w:bCs/>
          <w:sz w:val="21"/>
          <w:szCs w:val="21"/>
          <w:u w:val="none"/>
        </w:rPr>
      </w:lvl>
    </w:lvlOverride>
    <w:lvlOverride w:ilvl="2">
      <w:lvl w:ilvl="2">
        <w:start w:val="1"/>
        <w:numFmt w:val="decimal"/>
        <w:lvlText w:val="R0%1.%2.%3."/>
        <w:lvlJc w:val="left"/>
        <w:pPr>
          <w:ind w:left="1224" w:hanging="216"/>
        </w:pPr>
        <w:rPr>
          <w:rFonts w:hint="default"/>
          <w:sz w:val="20"/>
          <w:szCs w:val="20"/>
          <w:u w:val="no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u w:val="none"/>
        </w:rPr>
      </w:lvl>
    </w:lvlOverride>
  </w:num>
  <w:num w:numId="3" w16cid:durableId="176606878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rry Watts">
    <w15:presenceInfo w15:providerId="Windows Live" w15:userId="d4319b828f7a09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5C7"/>
    <w:rsid w:val="0000671D"/>
    <w:rsid w:val="00076043"/>
    <w:rsid w:val="000D5282"/>
    <w:rsid w:val="000E4908"/>
    <w:rsid w:val="00164164"/>
    <w:rsid w:val="00177D5F"/>
    <w:rsid w:val="001A7CA4"/>
    <w:rsid w:val="001C1AED"/>
    <w:rsid w:val="00234B99"/>
    <w:rsid w:val="0025044B"/>
    <w:rsid w:val="002D607C"/>
    <w:rsid w:val="003603B0"/>
    <w:rsid w:val="003D7D4E"/>
    <w:rsid w:val="00441D37"/>
    <w:rsid w:val="004B676C"/>
    <w:rsid w:val="005A7D73"/>
    <w:rsid w:val="00616A73"/>
    <w:rsid w:val="006733DD"/>
    <w:rsid w:val="00691AF9"/>
    <w:rsid w:val="006D338C"/>
    <w:rsid w:val="00742D4A"/>
    <w:rsid w:val="007C26E8"/>
    <w:rsid w:val="007D7E25"/>
    <w:rsid w:val="007F230F"/>
    <w:rsid w:val="008A2892"/>
    <w:rsid w:val="009A775A"/>
    <w:rsid w:val="00A04D15"/>
    <w:rsid w:val="00A22291"/>
    <w:rsid w:val="00A224F1"/>
    <w:rsid w:val="00A66A8F"/>
    <w:rsid w:val="00A726E1"/>
    <w:rsid w:val="00A82109"/>
    <w:rsid w:val="00B90457"/>
    <w:rsid w:val="00BC0DFE"/>
    <w:rsid w:val="00C275C7"/>
    <w:rsid w:val="00C94C61"/>
    <w:rsid w:val="00CD5AFF"/>
    <w:rsid w:val="00D073DE"/>
    <w:rsid w:val="00DF2A0B"/>
    <w:rsid w:val="00E52F23"/>
    <w:rsid w:val="00E56F11"/>
    <w:rsid w:val="00E76B11"/>
    <w:rsid w:val="00E811FE"/>
    <w:rsid w:val="00EA71A9"/>
    <w:rsid w:val="00EC63F5"/>
    <w:rsid w:val="00F13E24"/>
    <w:rsid w:val="00F4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5906"/>
  <w15:docId w15:val="{07115896-51AA-4CDD-B23D-58D62B2C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9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775A"/>
    <w:pPr>
      <w:ind w:left="720"/>
      <w:contextualSpacing/>
    </w:pPr>
  </w:style>
  <w:style w:type="table" w:styleId="TableGrid">
    <w:name w:val="Table Grid"/>
    <w:basedOn w:val="TableNormal"/>
    <w:uiPriority w:val="39"/>
    <w:rsid w:val="00616A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2229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0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terry</dc:creator>
  <cp:lastModifiedBy>Terry Watts</cp:lastModifiedBy>
  <cp:revision>4</cp:revision>
  <dcterms:created xsi:type="dcterms:W3CDTF">2025-03-06T08:25:00Z</dcterms:created>
  <dcterms:modified xsi:type="dcterms:W3CDTF">2025-03-08T14:38:00Z</dcterms:modified>
</cp:coreProperties>
</file>