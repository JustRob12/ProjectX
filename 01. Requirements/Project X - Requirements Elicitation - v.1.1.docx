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69D462CC" w:rsidR="00C275C7" w:rsidRDefault="006D338C">
      <w:pPr>
        <w:spacing w:line="240" w:lineRule="auto"/>
        <w:jc w:val="center"/>
        <w:rPr>
          <w:rFonts w:asciiTheme="majorHAnsi" w:eastAsia="Times New Roman" w:hAnsiTheme="majorHAnsi" w:cstheme="majorHAnsi"/>
          <w:b/>
          <w:sz w:val="44"/>
          <w:szCs w:val="44"/>
        </w:rPr>
      </w:pPr>
      <w:r w:rsidRPr="00616A73">
        <w:rPr>
          <w:rFonts w:asciiTheme="majorHAnsi" w:eastAsia="Times New Roman" w:hAnsiTheme="majorHAnsi" w:cstheme="majorHAnsi"/>
          <w:b/>
          <w:sz w:val="44"/>
          <w:szCs w:val="44"/>
        </w:rPr>
        <w:t>PROJECT X: Automated Attendance System</w:t>
      </w:r>
    </w:p>
    <w:p w14:paraId="5BDDFF48" w14:textId="75D5337B" w:rsidR="00A22291" w:rsidRPr="00616A73" w:rsidRDefault="00A22291">
      <w:pPr>
        <w:spacing w:line="240" w:lineRule="auto"/>
        <w:jc w:val="center"/>
        <w:rPr>
          <w:rFonts w:asciiTheme="majorHAnsi" w:eastAsia="Times New Roman" w:hAnsiTheme="majorHAnsi" w:cstheme="majorHAnsi"/>
          <w:b/>
          <w:sz w:val="44"/>
          <w:szCs w:val="44"/>
        </w:rPr>
      </w:pPr>
      <w:r>
        <w:rPr>
          <w:rFonts w:asciiTheme="majorHAnsi" w:eastAsia="Times New Roman" w:hAnsiTheme="majorHAnsi" w:cstheme="majorHAnsi"/>
          <w:b/>
          <w:sz w:val="44"/>
          <w:szCs w:val="44"/>
        </w:rPr>
        <w:t>Requirements</w:t>
      </w:r>
    </w:p>
    <w:p w14:paraId="6E9EC214" w14:textId="71B79DB5" w:rsidR="00616A73" w:rsidRDefault="00616A73">
      <w:pPr>
        <w:spacing w:line="240" w:lineRule="auto"/>
        <w:jc w:val="center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616A73">
        <w:rPr>
          <w:rFonts w:asciiTheme="majorHAnsi" w:eastAsia="Times New Roman" w:hAnsiTheme="majorHAnsi" w:cstheme="majorHAnsi"/>
          <w:bCs/>
          <w:sz w:val="20"/>
          <w:szCs w:val="20"/>
        </w:rPr>
        <w:t>Ver 1.1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16A73" w14:paraId="221DA5E4" w14:textId="77777777" w:rsidTr="00616A73">
        <w:tc>
          <w:tcPr>
            <w:tcW w:w="3005" w:type="dxa"/>
          </w:tcPr>
          <w:p w14:paraId="3FC57426" w14:textId="56785BE5" w:rsidR="00616A73" w:rsidRDefault="00616A73" w:rsidP="00616A73">
            <w:pPr>
              <w:rPr>
                <w:rFonts w:asciiTheme="majorHAnsi" w:eastAsia="Times New Roman" w:hAnsiTheme="majorHAnsi" w:cstheme="majorHAnsi"/>
                <w:bCs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bCs/>
                <w:sz w:val="20"/>
                <w:szCs w:val="20"/>
              </w:rPr>
              <w:t>Version</w:t>
            </w:r>
          </w:p>
        </w:tc>
        <w:tc>
          <w:tcPr>
            <w:tcW w:w="3005" w:type="dxa"/>
          </w:tcPr>
          <w:p w14:paraId="1505A24F" w14:textId="583B819D" w:rsidR="00616A73" w:rsidRDefault="00616A73" w:rsidP="00616A73">
            <w:pPr>
              <w:rPr>
                <w:rFonts w:asciiTheme="majorHAnsi" w:eastAsia="Times New Roman" w:hAnsiTheme="majorHAnsi" w:cstheme="majorHAnsi"/>
                <w:bCs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bCs/>
                <w:sz w:val="20"/>
                <w:szCs w:val="20"/>
              </w:rPr>
              <w:t>1.1</w:t>
            </w:r>
          </w:p>
        </w:tc>
        <w:tc>
          <w:tcPr>
            <w:tcW w:w="3006" w:type="dxa"/>
          </w:tcPr>
          <w:p w14:paraId="143075A3" w14:textId="77777777" w:rsidR="00616A73" w:rsidRDefault="00616A73" w:rsidP="00616A73">
            <w:pPr>
              <w:rPr>
                <w:rFonts w:asciiTheme="majorHAnsi" w:eastAsia="Times New Roman" w:hAnsiTheme="majorHAnsi" w:cstheme="majorHAnsi"/>
                <w:bCs/>
                <w:sz w:val="20"/>
                <w:szCs w:val="20"/>
              </w:rPr>
            </w:pPr>
          </w:p>
        </w:tc>
      </w:tr>
      <w:tr w:rsidR="00616A73" w14:paraId="4AF0F1D5" w14:textId="77777777" w:rsidTr="00616A73">
        <w:tc>
          <w:tcPr>
            <w:tcW w:w="3005" w:type="dxa"/>
          </w:tcPr>
          <w:p w14:paraId="148AC08F" w14:textId="032D7DF8" w:rsidR="00616A73" w:rsidRDefault="00616A73" w:rsidP="00616A73">
            <w:pPr>
              <w:rPr>
                <w:rFonts w:asciiTheme="majorHAnsi" w:eastAsia="Times New Roman" w:hAnsiTheme="majorHAnsi" w:cstheme="majorHAnsi"/>
                <w:bCs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bCs/>
                <w:sz w:val="20"/>
                <w:szCs w:val="20"/>
              </w:rPr>
              <w:t>Date</w:t>
            </w:r>
          </w:p>
        </w:tc>
        <w:tc>
          <w:tcPr>
            <w:tcW w:w="3005" w:type="dxa"/>
          </w:tcPr>
          <w:p w14:paraId="2A09E33A" w14:textId="2C5E199F" w:rsidR="00616A73" w:rsidRDefault="00616A73" w:rsidP="00616A73">
            <w:pPr>
              <w:rPr>
                <w:rFonts w:asciiTheme="majorHAnsi" w:eastAsia="Times New Roman" w:hAnsiTheme="majorHAnsi" w:cstheme="majorHAnsi"/>
                <w:bCs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bCs/>
                <w:sz w:val="20"/>
                <w:szCs w:val="20"/>
              </w:rPr>
              <w:t>Mar 6, 2025</w:t>
            </w:r>
          </w:p>
        </w:tc>
        <w:tc>
          <w:tcPr>
            <w:tcW w:w="3006" w:type="dxa"/>
          </w:tcPr>
          <w:p w14:paraId="585EE12A" w14:textId="77777777" w:rsidR="00616A73" w:rsidRDefault="00616A73" w:rsidP="00616A73">
            <w:pPr>
              <w:rPr>
                <w:rFonts w:asciiTheme="majorHAnsi" w:eastAsia="Times New Roman" w:hAnsiTheme="majorHAnsi" w:cstheme="majorHAnsi"/>
                <w:bCs/>
                <w:sz w:val="20"/>
                <w:szCs w:val="20"/>
              </w:rPr>
            </w:pPr>
          </w:p>
        </w:tc>
      </w:tr>
      <w:tr w:rsidR="00616A73" w14:paraId="51859F99" w14:textId="77777777" w:rsidTr="00616A73">
        <w:tc>
          <w:tcPr>
            <w:tcW w:w="3005" w:type="dxa"/>
          </w:tcPr>
          <w:p w14:paraId="187A4F99" w14:textId="5DA527D8" w:rsidR="00616A73" w:rsidRDefault="00616A73" w:rsidP="00616A73">
            <w:pPr>
              <w:rPr>
                <w:rFonts w:asciiTheme="majorHAnsi" w:eastAsia="Times New Roman" w:hAnsiTheme="majorHAnsi" w:cstheme="majorHAnsi"/>
                <w:bCs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bCs/>
                <w:sz w:val="20"/>
                <w:szCs w:val="20"/>
              </w:rPr>
              <w:t>Status</w:t>
            </w:r>
          </w:p>
        </w:tc>
        <w:tc>
          <w:tcPr>
            <w:tcW w:w="3005" w:type="dxa"/>
          </w:tcPr>
          <w:p w14:paraId="274C648B" w14:textId="7D6B5C92" w:rsidR="00616A73" w:rsidRDefault="00616A73" w:rsidP="00616A73">
            <w:pPr>
              <w:rPr>
                <w:rFonts w:asciiTheme="majorHAnsi" w:eastAsia="Times New Roman" w:hAnsiTheme="majorHAnsi" w:cstheme="majorHAnsi"/>
                <w:bCs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bCs/>
                <w:sz w:val="20"/>
                <w:szCs w:val="20"/>
              </w:rPr>
              <w:t>Authorized</w:t>
            </w:r>
          </w:p>
        </w:tc>
        <w:tc>
          <w:tcPr>
            <w:tcW w:w="3006" w:type="dxa"/>
          </w:tcPr>
          <w:p w14:paraId="38B9F8AC" w14:textId="5C257097" w:rsidR="00616A73" w:rsidRDefault="00616A73" w:rsidP="00616A73">
            <w:pPr>
              <w:rPr>
                <w:rFonts w:asciiTheme="majorHAnsi" w:eastAsia="Times New Roman" w:hAnsiTheme="majorHAnsi" w:cstheme="majorHAnsi"/>
                <w:bCs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bCs/>
                <w:sz w:val="20"/>
                <w:szCs w:val="20"/>
              </w:rPr>
              <w:t>Auth by TCO, Client, Dev</w:t>
            </w:r>
          </w:p>
        </w:tc>
      </w:tr>
      <w:tr w:rsidR="00616A73" w14:paraId="6C338FB0" w14:textId="77777777" w:rsidTr="00616A73">
        <w:tc>
          <w:tcPr>
            <w:tcW w:w="3005" w:type="dxa"/>
          </w:tcPr>
          <w:p w14:paraId="0E488481" w14:textId="77777777" w:rsidR="00616A73" w:rsidRDefault="00616A73" w:rsidP="00616A73">
            <w:pPr>
              <w:rPr>
                <w:rFonts w:asciiTheme="majorHAnsi" w:eastAsia="Times New Roman" w:hAnsiTheme="majorHAnsi" w:cstheme="majorHAnsi"/>
                <w:bCs/>
                <w:sz w:val="20"/>
                <w:szCs w:val="20"/>
              </w:rPr>
            </w:pPr>
          </w:p>
        </w:tc>
        <w:tc>
          <w:tcPr>
            <w:tcW w:w="3005" w:type="dxa"/>
          </w:tcPr>
          <w:p w14:paraId="0F100D20" w14:textId="77777777" w:rsidR="00616A73" w:rsidRDefault="00616A73" w:rsidP="00616A73">
            <w:pPr>
              <w:rPr>
                <w:rFonts w:asciiTheme="majorHAnsi" w:eastAsia="Times New Roman" w:hAnsiTheme="majorHAnsi" w:cstheme="majorHAnsi"/>
                <w:bCs/>
                <w:sz w:val="20"/>
                <w:szCs w:val="20"/>
              </w:rPr>
            </w:pPr>
          </w:p>
        </w:tc>
        <w:tc>
          <w:tcPr>
            <w:tcW w:w="3006" w:type="dxa"/>
          </w:tcPr>
          <w:p w14:paraId="75D44A4E" w14:textId="77777777" w:rsidR="00616A73" w:rsidRDefault="00616A73" w:rsidP="00616A73">
            <w:pPr>
              <w:rPr>
                <w:rFonts w:asciiTheme="majorHAnsi" w:eastAsia="Times New Roman" w:hAnsiTheme="majorHAnsi" w:cstheme="majorHAnsi"/>
                <w:bCs/>
                <w:sz w:val="20"/>
                <w:szCs w:val="20"/>
              </w:rPr>
            </w:pPr>
          </w:p>
        </w:tc>
      </w:tr>
    </w:tbl>
    <w:p w14:paraId="7E7065B3" w14:textId="77777777" w:rsidR="00616A73" w:rsidRPr="00616A73" w:rsidRDefault="00616A73" w:rsidP="00616A73">
      <w:pPr>
        <w:spacing w:line="240" w:lineRule="auto"/>
        <w:rPr>
          <w:rFonts w:asciiTheme="majorHAnsi" w:eastAsia="Times New Roman" w:hAnsiTheme="majorHAnsi" w:cstheme="majorHAnsi"/>
          <w:bCs/>
          <w:sz w:val="20"/>
          <w:szCs w:val="20"/>
        </w:rPr>
      </w:pPr>
    </w:p>
    <w:p w14:paraId="00000002" w14:textId="352EFB0F" w:rsidR="00C275C7" w:rsidRPr="00616A73" w:rsidRDefault="00C275C7">
      <w:pPr>
        <w:spacing w:line="360" w:lineRule="auto"/>
        <w:rPr>
          <w:rFonts w:asciiTheme="majorHAnsi" w:eastAsia="Times New Roman" w:hAnsiTheme="majorHAnsi" w:cstheme="majorHAnsi"/>
          <w:sz w:val="18"/>
          <w:szCs w:val="18"/>
        </w:rPr>
      </w:pPr>
    </w:p>
    <w:p w14:paraId="436D3BBB" w14:textId="7160C581" w:rsidR="009A775A" w:rsidRPr="00616A73" w:rsidRDefault="009A775A" w:rsidP="006D338C">
      <w:pPr>
        <w:rPr>
          <w:rFonts w:asciiTheme="majorHAnsi" w:eastAsia="Times New Roman" w:hAnsiTheme="majorHAnsi" w:cstheme="majorHAnsi"/>
          <w:sz w:val="20"/>
          <w:szCs w:val="20"/>
        </w:rPr>
      </w:pPr>
    </w:p>
    <w:p w14:paraId="00000006" w14:textId="039A8A6F" w:rsidR="00C275C7" w:rsidRPr="00616A73" w:rsidRDefault="00A726E1" w:rsidP="007F230F">
      <w:pPr>
        <w:numPr>
          <w:ilvl w:val="0"/>
          <w:numId w:val="1"/>
        </w:numPr>
        <w:spacing w:line="360" w:lineRule="auto"/>
        <w:rPr>
          <w:rFonts w:asciiTheme="majorHAnsi" w:eastAsia="Times New Roman" w:hAnsiTheme="majorHAnsi" w:cstheme="majorHAnsi"/>
          <w:color w:val="434343"/>
          <w:sz w:val="24"/>
          <w:szCs w:val="24"/>
        </w:rPr>
      </w:pP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>The system shall</w:t>
      </w:r>
      <w:r w:rsidR="000E4908"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 xml:space="preserve"> </w:t>
      </w:r>
      <w:r w:rsidR="00691AF9"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 xml:space="preserve">record </w:t>
      </w:r>
      <w:r w:rsidR="006D338C"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 xml:space="preserve">roll call </w:t>
      </w: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>attendance</w:t>
      </w:r>
      <w:r w:rsidR="00E76B11"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>.</w:t>
      </w:r>
    </w:p>
    <w:p w14:paraId="2A5D7789" w14:textId="2357FCF4" w:rsidR="004B676C" w:rsidRPr="00616A73" w:rsidRDefault="004B676C" w:rsidP="007F230F">
      <w:pPr>
        <w:numPr>
          <w:ilvl w:val="0"/>
          <w:numId w:val="1"/>
        </w:numPr>
        <w:spacing w:line="360" w:lineRule="auto"/>
        <w:rPr>
          <w:rFonts w:asciiTheme="majorHAnsi" w:eastAsia="Times New Roman" w:hAnsiTheme="majorHAnsi" w:cstheme="majorHAnsi"/>
          <w:color w:val="434343"/>
          <w:sz w:val="24"/>
          <w:szCs w:val="24"/>
        </w:rPr>
      </w:pP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>Only registered devices shall be allowed in the system.</w:t>
      </w:r>
    </w:p>
    <w:p w14:paraId="06898587" w14:textId="77777777" w:rsidR="00E811FE" w:rsidRPr="00616A73" w:rsidRDefault="005A7D73" w:rsidP="007F230F">
      <w:pPr>
        <w:numPr>
          <w:ilvl w:val="0"/>
          <w:numId w:val="1"/>
        </w:numPr>
        <w:spacing w:line="360" w:lineRule="auto"/>
        <w:rPr>
          <w:rFonts w:asciiTheme="majorHAnsi" w:eastAsia="Times New Roman" w:hAnsiTheme="majorHAnsi" w:cstheme="majorHAnsi"/>
          <w:color w:val="434343"/>
          <w:sz w:val="24"/>
          <w:szCs w:val="24"/>
        </w:rPr>
      </w:pP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 xml:space="preserve">The system shall support location-based </w:t>
      </w:r>
      <w:r w:rsidR="00742D4A"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 xml:space="preserve">(GPS) </w:t>
      </w: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 xml:space="preserve">verification to confirm student </w:t>
      </w: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ab/>
        <w:t xml:space="preserve">attendance </w:t>
      </w:r>
    </w:p>
    <w:p w14:paraId="6B75213F" w14:textId="07DD55B8" w:rsidR="008A2892" w:rsidRPr="00616A73" w:rsidRDefault="00E811FE" w:rsidP="007F230F">
      <w:pPr>
        <w:numPr>
          <w:ilvl w:val="0"/>
          <w:numId w:val="1"/>
        </w:numPr>
        <w:spacing w:line="360" w:lineRule="auto"/>
        <w:rPr>
          <w:rFonts w:asciiTheme="majorHAnsi" w:eastAsia="Times New Roman" w:hAnsiTheme="majorHAnsi" w:cstheme="majorHAnsi"/>
          <w:color w:val="434343"/>
          <w:sz w:val="24"/>
          <w:szCs w:val="24"/>
        </w:rPr>
      </w:pP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>The system shall validate the user against the QR</w:t>
      </w:r>
      <w:r w:rsidR="008A2892"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>.</w:t>
      </w:r>
    </w:p>
    <w:p w14:paraId="16568391" w14:textId="3D01E530" w:rsidR="005A7D73" w:rsidRPr="00616A73" w:rsidRDefault="005A7D73" w:rsidP="007F230F">
      <w:pPr>
        <w:numPr>
          <w:ilvl w:val="0"/>
          <w:numId w:val="1"/>
        </w:numPr>
        <w:spacing w:line="360" w:lineRule="auto"/>
        <w:rPr>
          <w:rFonts w:asciiTheme="majorHAnsi" w:eastAsia="Times New Roman" w:hAnsiTheme="majorHAnsi" w:cstheme="majorHAnsi"/>
          <w:color w:val="434343"/>
          <w:sz w:val="24"/>
          <w:szCs w:val="24"/>
        </w:rPr>
      </w:pP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 xml:space="preserve">The system shall enforce </w:t>
      </w:r>
      <w:r w:rsidR="00742D4A"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>OTP</w:t>
      </w: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 xml:space="preserve"> authentication to enhance security</w:t>
      </w:r>
      <w:r w:rsidR="00742D4A"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>.</w:t>
      </w:r>
    </w:p>
    <w:p w14:paraId="00000007" w14:textId="512E25F8" w:rsidR="00C275C7" w:rsidRPr="00616A73" w:rsidRDefault="00A726E1" w:rsidP="007F230F">
      <w:pPr>
        <w:numPr>
          <w:ilvl w:val="0"/>
          <w:numId w:val="1"/>
        </w:numPr>
        <w:spacing w:line="360" w:lineRule="auto"/>
        <w:rPr>
          <w:rFonts w:asciiTheme="majorHAnsi" w:eastAsia="Times New Roman" w:hAnsiTheme="majorHAnsi" w:cstheme="majorHAnsi"/>
          <w:color w:val="434343"/>
          <w:sz w:val="24"/>
          <w:szCs w:val="24"/>
        </w:rPr>
      </w:pP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>The system shall generate reports:</w:t>
      </w:r>
      <w:r w:rsidR="007C26E8"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 xml:space="preserve"> </w:t>
      </w:r>
    </w:p>
    <w:p w14:paraId="00000008" w14:textId="77777777" w:rsidR="00C275C7" w:rsidRPr="00616A73" w:rsidRDefault="009D3F13" w:rsidP="00EC63F5">
      <w:pPr>
        <w:numPr>
          <w:ilvl w:val="1"/>
          <w:numId w:val="1"/>
        </w:numPr>
        <w:spacing w:line="360" w:lineRule="auto"/>
        <w:ind w:hanging="162"/>
        <w:rPr>
          <w:rFonts w:asciiTheme="majorHAnsi" w:eastAsia="Times New Roman" w:hAnsiTheme="majorHAnsi" w:cstheme="majorHAnsi"/>
          <w:color w:val="434343"/>
        </w:rPr>
      </w:pPr>
      <w:r w:rsidRPr="00616A73">
        <w:rPr>
          <w:rFonts w:asciiTheme="majorHAnsi" w:eastAsia="Times New Roman" w:hAnsiTheme="majorHAnsi" w:cstheme="majorHAnsi"/>
          <w:color w:val="434343"/>
        </w:rPr>
        <w:t>Attendance</w:t>
      </w:r>
    </w:p>
    <w:p w14:paraId="00000009" w14:textId="77777777" w:rsidR="00C275C7" w:rsidRPr="00616A73" w:rsidRDefault="009D3F13" w:rsidP="00EC63F5">
      <w:pPr>
        <w:numPr>
          <w:ilvl w:val="1"/>
          <w:numId w:val="1"/>
        </w:numPr>
        <w:spacing w:line="360" w:lineRule="auto"/>
        <w:ind w:hanging="162"/>
        <w:rPr>
          <w:rFonts w:asciiTheme="majorHAnsi" w:eastAsia="Times New Roman" w:hAnsiTheme="majorHAnsi" w:cstheme="majorHAnsi"/>
          <w:color w:val="434343"/>
        </w:rPr>
      </w:pP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>List of Students</w:t>
      </w:r>
    </w:p>
    <w:p w14:paraId="0000000A" w14:textId="77777777" w:rsidR="00C275C7" w:rsidRPr="00616A73" w:rsidRDefault="009D3F13" w:rsidP="00EC63F5">
      <w:pPr>
        <w:numPr>
          <w:ilvl w:val="1"/>
          <w:numId w:val="1"/>
        </w:numPr>
        <w:spacing w:line="360" w:lineRule="auto"/>
        <w:ind w:hanging="162"/>
        <w:rPr>
          <w:rFonts w:asciiTheme="majorHAnsi" w:eastAsia="Times New Roman" w:hAnsiTheme="majorHAnsi" w:cstheme="majorHAnsi"/>
          <w:color w:val="434343"/>
        </w:rPr>
      </w:pP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>List of Lecturers</w:t>
      </w:r>
    </w:p>
    <w:p w14:paraId="0000000B" w14:textId="77777777" w:rsidR="00C275C7" w:rsidRPr="00616A73" w:rsidRDefault="009D3F13" w:rsidP="00EC63F5">
      <w:pPr>
        <w:numPr>
          <w:ilvl w:val="1"/>
          <w:numId w:val="1"/>
        </w:numPr>
        <w:spacing w:line="360" w:lineRule="auto"/>
        <w:ind w:hanging="162"/>
        <w:rPr>
          <w:rFonts w:asciiTheme="majorHAnsi" w:eastAsia="Times New Roman" w:hAnsiTheme="majorHAnsi" w:cstheme="majorHAnsi"/>
          <w:color w:val="434343"/>
        </w:rPr>
      </w:pP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>List of Courses</w:t>
      </w:r>
    </w:p>
    <w:p w14:paraId="0000000C" w14:textId="5D6E57CE" w:rsidR="00C275C7" w:rsidRPr="00616A73" w:rsidRDefault="00A04D15" w:rsidP="00EC63F5">
      <w:pPr>
        <w:numPr>
          <w:ilvl w:val="1"/>
          <w:numId w:val="1"/>
        </w:numPr>
        <w:spacing w:line="360" w:lineRule="auto"/>
        <w:ind w:hanging="162"/>
        <w:rPr>
          <w:rFonts w:asciiTheme="majorHAnsi" w:eastAsia="Times New Roman" w:hAnsiTheme="majorHAnsi" w:cstheme="majorHAnsi"/>
          <w:color w:val="434343"/>
        </w:rPr>
      </w:pP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 xml:space="preserve">Students’ </w:t>
      </w:r>
      <w:r w:rsidR="000D5282"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>enrol</w:t>
      </w:r>
      <w:r w:rsidR="00A726E1"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 xml:space="preserve">ment per </w:t>
      </w: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>course</w:t>
      </w:r>
    </w:p>
    <w:p w14:paraId="0000000E" w14:textId="69DAC079" w:rsidR="00C275C7" w:rsidRPr="00616A73" w:rsidRDefault="00A04D15" w:rsidP="007F230F">
      <w:pPr>
        <w:numPr>
          <w:ilvl w:val="0"/>
          <w:numId w:val="2"/>
        </w:numPr>
        <w:spacing w:line="360" w:lineRule="auto"/>
        <w:rPr>
          <w:rFonts w:asciiTheme="majorHAnsi" w:eastAsia="Times New Roman" w:hAnsiTheme="majorHAnsi" w:cstheme="majorHAnsi"/>
          <w:color w:val="434343"/>
          <w:sz w:val="24"/>
          <w:szCs w:val="24"/>
        </w:rPr>
      </w:pP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 xml:space="preserve">The system shall enable </w:t>
      </w:r>
      <w:r w:rsidR="00E76B11"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>Administrator</w:t>
      </w: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 xml:space="preserve"> to capture student pictures using a registered </w:t>
      </w:r>
      <w:r w:rsidR="007C26E8"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ab/>
      </w: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>device and store:</w:t>
      </w:r>
    </w:p>
    <w:p w14:paraId="0000000F" w14:textId="77777777" w:rsidR="00C275C7" w:rsidRPr="00616A73" w:rsidRDefault="009D3F13" w:rsidP="007F230F">
      <w:pPr>
        <w:numPr>
          <w:ilvl w:val="1"/>
          <w:numId w:val="1"/>
        </w:numPr>
        <w:spacing w:line="360" w:lineRule="auto"/>
        <w:ind w:hanging="162"/>
        <w:rPr>
          <w:rFonts w:asciiTheme="majorHAnsi" w:eastAsia="Times New Roman" w:hAnsiTheme="majorHAnsi" w:cstheme="majorHAnsi"/>
          <w:color w:val="434343"/>
          <w:sz w:val="24"/>
          <w:szCs w:val="24"/>
        </w:rPr>
      </w:pP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>A passport-style photo</w:t>
      </w:r>
    </w:p>
    <w:p w14:paraId="00000010" w14:textId="77777777" w:rsidR="00C275C7" w:rsidRPr="00616A73" w:rsidRDefault="009D3F13" w:rsidP="007F230F">
      <w:pPr>
        <w:numPr>
          <w:ilvl w:val="1"/>
          <w:numId w:val="1"/>
        </w:numPr>
        <w:spacing w:line="360" w:lineRule="auto"/>
        <w:ind w:hanging="162"/>
        <w:rPr>
          <w:rFonts w:asciiTheme="majorHAnsi" w:eastAsia="Times New Roman" w:hAnsiTheme="majorHAnsi" w:cstheme="majorHAnsi"/>
          <w:color w:val="434343"/>
          <w:sz w:val="24"/>
          <w:szCs w:val="24"/>
        </w:rPr>
      </w:pP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>The student’s name and university ID</w:t>
      </w:r>
    </w:p>
    <w:p w14:paraId="00000013" w14:textId="08FDE353" w:rsidR="00C275C7" w:rsidRPr="00616A73" w:rsidRDefault="009D3F13" w:rsidP="007F230F">
      <w:pPr>
        <w:numPr>
          <w:ilvl w:val="1"/>
          <w:numId w:val="1"/>
        </w:numPr>
        <w:spacing w:line="360" w:lineRule="auto"/>
        <w:ind w:hanging="162"/>
        <w:rPr>
          <w:rFonts w:asciiTheme="majorHAnsi" w:eastAsia="Times New Roman" w:hAnsiTheme="majorHAnsi" w:cstheme="majorHAnsi"/>
          <w:b/>
          <w:color w:val="434343"/>
          <w:sz w:val="27"/>
          <w:szCs w:val="27"/>
        </w:rPr>
      </w:pP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 xml:space="preserve">The photo </w:t>
      </w: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>as a file and the student’s details in the database</w:t>
      </w:r>
    </w:p>
    <w:p w14:paraId="4BDCD95B" w14:textId="77777777" w:rsidR="00E76B11" w:rsidRPr="00616A73" w:rsidRDefault="00E56F11" w:rsidP="007F230F">
      <w:pPr>
        <w:numPr>
          <w:ilvl w:val="0"/>
          <w:numId w:val="1"/>
        </w:numPr>
        <w:spacing w:line="360" w:lineRule="auto"/>
        <w:rPr>
          <w:rFonts w:asciiTheme="majorHAnsi" w:eastAsia="Times New Roman" w:hAnsiTheme="majorHAnsi" w:cstheme="majorHAnsi"/>
          <w:color w:val="434343"/>
          <w:sz w:val="24"/>
          <w:szCs w:val="24"/>
        </w:rPr>
      </w:pP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 xml:space="preserve">The system shall support </w:t>
      </w:r>
      <w:r w:rsidR="00E76B11"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>three</w:t>
      </w: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 xml:space="preserve"> primary roles: </w:t>
      </w:r>
    </w:p>
    <w:p w14:paraId="53F4F3C8" w14:textId="17D5AD6F" w:rsidR="00E76B11" w:rsidRPr="00616A73" w:rsidRDefault="00E76B11" w:rsidP="007F230F">
      <w:pPr>
        <w:numPr>
          <w:ilvl w:val="1"/>
          <w:numId w:val="1"/>
        </w:numPr>
        <w:spacing w:line="360" w:lineRule="auto"/>
        <w:ind w:hanging="162"/>
        <w:rPr>
          <w:rFonts w:asciiTheme="majorHAnsi" w:eastAsia="Times New Roman" w:hAnsiTheme="majorHAnsi" w:cstheme="majorHAnsi"/>
          <w:color w:val="434343"/>
          <w:sz w:val="24"/>
          <w:szCs w:val="24"/>
        </w:rPr>
      </w:pP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>Administrator</w:t>
      </w:r>
    </w:p>
    <w:p w14:paraId="5FCD6C06" w14:textId="1CBE84AF" w:rsidR="00E76B11" w:rsidRPr="00616A73" w:rsidRDefault="00E56F11" w:rsidP="007F230F">
      <w:pPr>
        <w:numPr>
          <w:ilvl w:val="1"/>
          <w:numId w:val="1"/>
        </w:numPr>
        <w:spacing w:line="360" w:lineRule="auto"/>
        <w:ind w:hanging="162"/>
        <w:rPr>
          <w:rFonts w:asciiTheme="majorHAnsi" w:eastAsia="Times New Roman" w:hAnsiTheme="majorHAnsi" w:cstheme="majorHAnsi"/>
          <w:color w:val="434343"/>
          <w:sz w:val="24"/>
          <w:szCs w:val="24"/>
        </w:rPr>
      </w:pP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 xml:space="preserve">Instructors </w:t>
      </w:r>
    </w:p>
    <w:p w14:paraId="02D8E2A3" w14:textId="0816C7A3" w:rsidR="007F230F" w:rsidRPr="00616A73" w:rsidRDefault="00E56F11" w:rsidP="00EC63F5">
      <w:pPr>
        <w:numPr>
          <w:ilvl w:val="1"/>
          <w:numId w:val="1"/>
        </w:numPr>
        <w:spacing w:line="360" w:lineRule="auto"/>
        <w:ind w:hanging="162"/>
        <w:rPr>
          <w:rFonts w:asciiTheme="majorHAnsi" w:eastAsia="Times New Roman" w:hAnsiTheme="majorHAnsi" w:cstheme="majorHAnsi"/>
          <w:color w:val="434343"/>
          <w:sz w:val="24"/>
          <w:szCs w:val="24"/>
        </w:rPr>
      </w:pP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>Students</w:t>
      </w:r>
    </w:p>
    <w:p w14:paraId="1A3F1804" w14:textId="6CF57E58" w:rsidR="00E56F11" w:rsidRPr="00616A73" w:rsidRDefault="00EC63F5" w:rsidP="007F230F">
      <w:pPr>
        <w:numPr>
          <w:ilvl w:val="0"/>
          <w:numId w:val="1"/>
        </w:numPr>
        <w:spacing w:line="360" w:lineRule="auto"/>
        <w:rPr>
          <w:rFonts w:asciiTheme="majorHAnsi" w:eastAsia="Times New Roman" w:hAnsiTheme="majorHAnsi" w:cstheme="majorHAnsi"/>
          <w:color w:val="434343"/>
          <w:sz w:val="24"/>
          <w:szCs w:val="24"/>
        </w:rPr>
      </w:pP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lastRenderedPageBreak/>
        <w:t>Authorized users</w:t>
      </w:r>
      <w:r w:rsidR="00E56F11"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 xml:space="preserve"> shall be able to:</w:t>
      </w:r>
    </w:p>
    <w:p w14:paraId="0889C1CA" w14:textId="75586133" w:rsidR="004B676C" w:rsidRPr="00616A73" w:rsidRDefault="007C26E8" w:rsidP="007F230F">
      <w:pPr>
        <w:numPr>
          <w:ilvl w:val="1"/>
          <w:numId w:val="1"/>
        </w:numPr>
        <w:spacing w:line="360" w:lineRule="auto"/>
        <w:ind w:hanging="162"/>
        <w:rPr>
          <w:rFonts w:asciiTheme="majorHAnsi" w:eastAsia="Times New Roman" w:hAnsiTheme="majorHAnsi" w:cstheme="majorHAnsi"/>
          <w:color w:val="434343"/>
          <w:sz w:val="24"/>
          <w:szCs w:val="24"/>
        </w:rPr>
      </w:pP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 xml:space="preserve">Only authorized user shall be able to use a registered phone, tablet, or </w:t>
      </w: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ab/>
      </w: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ab/>
        <w:t>computer to identify students</w:t>
      </w:r>
      <w:r w:rsidR="004B676C"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>.</w:t>
      </w:r>
    </w:p>
    <w:p w14:paraId="67DE149E" w14:textId="6208D93E" w:rsidR="004B676C" w:rsidRPr="00616A73" w:rsidRDefault="004B676C" w:rsidP="007F230F">
      <w:pPr>
        <w:numPr>
          <w:ilvl w:val="1"/>
          <w:numId w:val="1"/>
        </w:numPr>
        <w:spacing w:line="360" w:lineRule="auto"/>
        <w:ind w:hanging="162"/>
        <w:rPr>
          <w:rFonts w:asciiTheme="majorHAnsi" w:eastAsia="Times New Roman" w:hAnsiTheme="majorHAnsi" w:cstheme="majorHAnsi"/>
          <w:color w:val="434343"/>
          <w:sz w:val="24"/>
          <w:szCs w:val="24"/>
        </w:rPr>
      </w:pP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 xml:space="preserve">Phones used for attendance tracking shall be registered and linked to a </w:t>
      </w: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ab/>
      </w: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ab/>
        <w:t xml:space="preserve">specific </w:t>
      </w:r>
      <w:r w:rsidR="007C26E8"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>authorized user</w:t>
      </w: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>.</w:t>
      </w:r>
    </w:p>
    <w:p w14:paraId="47F5256D" w14:textId="77777777" w:rsidR="00A22291" w:rsidRDefault="004B676C" w:rsidP="007F230F">
      <w:pPr>
        <w:numPr>
          <w:ilvl w:val="1"/>
          <w:numId w:val="1"/>
        </w:numPr>
        <w:spacing w:line="360" w:lineRule="auto"/>
        <w:ind w:hanging="162"/>
        <w:rPr>
          <w:ins w:id="0" w:author="Terry Watts" w:date="2025-03-08T22:10:00Z"/>
          <w:rFonts w:asciiTheme="majorHAnsi" w:eastAsia="Times New Roman" w:hAnsiTheme="majorHAnsi" w:cstheme="majorHAnsi"/>
          <w:color w:val="434343"/>
          <w:sz w:val="24"/>
          <w:szCs w:val="24"/>
        </w:rPr>
      </w:pP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 xml:space="preserve">Each </w:t>
      </w:r>
      <w:r w:rsidR="007C26E8"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>instructor</w:t>
      </w: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 xml:space="preserve"> may have multiple registered devices</w:t>
      </w:r>
    </w:p>
    <w:p w14:paraId="0A576C82" w14:textId="3F53B5C6" w:rsidR="004B676C" w:rsidRPr="00616A73" w:rsidRDefault="00A22291">
      <w:pPr>
        <w:numPr>
          <w:ilvl w:val="2"/>
          <w:numId w:val="1"/>
        </w:numPr>
        <w:spacing w:line="360" w:lineRule="auto"/>
        <w:rPr>
          <w:rFonts w:asciiTheme="majorHAnsi" w:eastAsia="Times New Roman" w:hAnsiTheme="majorHAnsi" w:cstheme="majorHAnsi"/>
          <w:color w:val="434343"/>
          <w:sz w:val="24"/>
          <w:szCs w:val="24"/>
        </w:rPr>
        <w:pPrChange w:id="1" w:author="Terry Watts" w:date="2025-03-08T22:11:00Z">
          <w:pPr>
            <w:numPr>
              <w:ilvl w:val="1"/>
              <w:numId w:val="1"/>
            </w:numPr>
            <w:spacing w:line="360" w:lineRule="auto"/>
            <w:ind w:left="792" w:hanging="162"/>
          </w:pPr>
        </w:pPrChange>
      </w:pPr>
      <w:ins w:id="2" w:author="Terry Watts" w:date="2025-03-08T22:11:00Z">
        <w:r>
          <w:rPr>
            <w:rFonts w:asciiTheme="majorHAnsi" w:eastAsia="Times New Roman" w:hAnsiTheme="majorHAnsi" w:cstheme="majorHAnsi"/>
            <w:color w:val="434343"/>
            <w:sz w:val="24"/>
            <w:szCs w:val="24"/>
          </w:rPr>
          <w:t>But a device can only be registered to 1 Instructor</w:t>
        </w:r>
      </w:ins>
      <w:del w:id="3" w:author="Terry Watts" w:date="2025-03-08T22:10:00Z">
        <w:r w:rsidR="004B676C" w:rsidRPr="00616A73" w:rsidDel="00A22291">
          <w:rPr>
            <w:rFonts w:asciiTheme="majorHAnsi" w:eastAsia="Times New Roman" w:hAnsiTheme="majorHAnsi" w:cstheme="majorHAnsi"/>
            <w:color w:val="434343"/>
            <w:sz w:val="24"/>
            <w:szCs w:val="24"/>
          </w:rPr>
          <w:delText>.</w:delText>
        </w:r>
      </w:del>
    </w:p>
    <w:p w14:paraId="5920395B" w14:textId="602926EA" w:rsidR="004B676C" w:rsidRPr="00616A73" w:rsidRDefault="004B676C" w:rsidP="007F230F">
      <w:pPr>
        <w:numPr>
          <w:ilvl w:val="1"/>
          <w:numId w:val="1"/>
        </w:numPr>
        <w:spacing w:line="360" w:lineRule="auto"/>
        <w:ind w:hanging="162"/>
        <w:rPr>
          <w:rFonts w:asciiTheme="majorHAnsi" w:eastAsia="Times New Roman" w:hAnsiTheme="majorHAnsi" w:cstheme="majorHAnsi"/>
          <w:color w:val="434343"/>
          <w:sz w:val="24"/>
          <w:szCs w:val="24"/>
        </w:rPr>
      </w:pP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 xml:space="preserve">The system shall provide functionality to locate a lost registered </w:t>
      </w: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ab/>
      </w: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ab/>
      </w: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ab/>
        <w:t>lecturer's phone.</w:t>
      </w:r>
    </w:p>
    <w:p w14:paraId="03A8E741" w14:textId="2F898110" w:rsidR="00E56F11" w:rsidRPr="00616A73" w:rsidRDefault="007C26E8" w:rsidP="007F230F">
      <w:pPr>
        <w:numPr>
          <w:ilvl w:val="1"/>
          <w:numId w:val="1"/>
        </w:numPr>
        <w:spacing w:line="360" w:lineRule="auto"/>
        <w:ind w:hanging="162"/>
        <w:rPr>
          <w:rFonts w:asciiTheme="majorHAnsi" w:eastAsia="Times New Roman" w:hAnsiTheme="majorHAnsi" w:cstheme="majorHAnsi"/>
          <w:color w:val="434343"/>
          <w:sz w:val="24"/>
          <w:szCs w:val="24"/>
        </w:rPr>
      </w:pP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 xml:space="preserve">Authorized users shall be able to create, read, update and delete (CRUD) </w:t>
      </w: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ab/>
        <w:t>courses</w:t>
      </w:r>
      <w:r w:rsidR="00E56F11"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>.</w:t>
      </w:r>
    </w:p>
    <w:p w14:paraId="01BC6157" w14:textId="74324274" w:rsidR="00E56F11" w:rsidRPr="00616A73" w:rsidRDefault="007C26E8" w:rsidP="007F230F">
      <w:pPr>
        <w:numPr>
          <w:ilvl w:val="1"/>
          <w:numId w:val="1"/>
        </w:numPr>
        <w:spacing w:line="360" w:lineRule="auto"/>
        <w:ind w:hanging="162"/>
        <w:rPr>
          <w:rFonts w:asciiTheme="majorHAnsi" w:eastAsia="Times New Roman" w:hAnsiTheme="majorHAnsi" w:cstheme="majorHAnsi"/>
          <w:color w:val="434343"/>
          <w:sz w:val="24"/>
          <w:szCs w:val="24"/>
        </w:rPr>
      </w:pP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>Only authorized user shall assign schedules and enrol students</w:t>
      </w:r>
      <w:r w:rsidR="00E56F11"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>.</w:t>
      </w:r>
    </w:p>
    <w:p w14:paraId="32EEE6FA" w14:textId="77777777" w:rsidR="00E56F11" w:rsidRPr="00616A73" w:rsidRDefault="00E56F11" w:rsidP="007F230F">
      <w:pPr>
        <w:numPr>
          <w:ilvl w:val="1"/>
          <w:numId w:val="1"/>
        </w:numPr>
        <w:spacing w:line="360" w:lineRule="auto"/>
        <w:ind w:hanging="162"/>
        <w:rPr>
          <w:rFonts w:asciiTheme="majorHAnsi" w:eastAsia="Times New Roman" w:hAnsiTheme="majorHAnsi" w:cstheme="majorHAnsi"/>
          <w:color w:val="434343"/>
          <w:sz w:val="24"/>
          <w:szCs w:val="24"/>
        </w:rPr>
      </w:pP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>Scan students' QR codes to record attendance in real time.</w:t>
      </w:r>
    </w:p>
    <w:p w14:paraId="121FCA49" w14:textId="77777777" w:rsidR="00E56F11" w:rsidRPr="00616A73" w:rsidRDefault="00E56F11" w:rsidP="007F230F">
      <w:pPr>
        <w:numPr>
          <w:ilvl w:val="1"/>
          <w:numId w:val="1"/>
        </w:numPr>
        <w:spacing w:line="360" w:lineRule="auto"/>
        <w:ind w:hanging="162"/>
        <w:rPr>
          <w:rFonts w:asciiTheme="majorHAnsi" w:eastAsia="Times New Roman" w:hAnsiTheme="majorHAnsi" w:cstheme="majorHAnsi"/>
          <w:color w:val="434343"/>
          <w:sz w:val="24"/>
          <w:szCs w:val="24"/>
        </w:rPr>
      </w:pP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>Remove students from a course if they drop out.</w:t>
      </w:r>
    </w:p>
    <w:p w14:paraId="3A48068B" w14:textId="57CF4B0D" w:rsidR="00E56F11" w:rsidRDefault="00E56F11" w:rsidP="007F230F">
      <w:pPr>
        <w:numPr>
          <w:ilvl w:val="1"/>
          <w:numId w:val="1"/>
        </w:numPr>
        <w:spacing w:line="360" w:lineRule="auto"/>
        <w:ind w:hanging="162"/>
        <w:rPr>
          <w:ins w:id="4" w:author="Terry Watts" w:date="2025-03-08T22:13:00Z"/>
          <w:rFonts w:asciiTheme="majorHAnsi" w:eastAsia="Times New Roman" w:hAnsiTheme="majorHAnsi" w:cstheme="majorHAnsi"/>
          <w:color w:val="434343"/>
          <w:sz w:val="24"/>
          <w:szCs w:val="24"/>
        </w:rPr>
      </w:pP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 xml:space="preserve">Access </w:t>
      </w:r>
      <w:del w:id="5" w:author="Terry Watts" w:date="2025-03-08T22:13:00Z">
        <w:r w:rsidRPr="00616A73" w:rsidDel="00A22291">
          <w:rPr>
            <w:rFonts w:asciiTheme="majorHAnsi" w:eastAsia="Times New Roman" w:hAnsiTheme="majorHAnsi" w:cstheme="majorHAnsi"/>
            <w:color w:val="434343"/>
            <w:sz w:val="24"/>
            <w:szCs w:val="24"/>
          </w:rPr>
          <w:delText xml:space="preserve">all </w:delText>
        </w:r>
      </w:del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 xml:space="preserve">course-related data, including student </w:t>
      </w:r>
      <w:r w:rsidR="000D5282"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>enrolment</w:t>
      </w: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 xml:space="preserve">, attendance </w:t>
      </w: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ab/>
      </w: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ab/>
        <w:t>records, and course details</w:t>
      </w:r>
      <w:del w:id="6" w:author="Terry Watts" w:date="2025-03-08T22:12:00Z">
        <w:r w:rsidRPr="00616A73" w:rsidDel="00A22291">
          <w:rPr>
            <w:rFonts w:asciiTheme="majorHAnsi" w:eastAsia="Times New Roman" w:hAnsiTheme="majorHAnsi" w:cstheme="majorHAnsi"/>
            <w:color w:val="434343"/>
            <w:sz w:val="24"/>
            <w:szCs w:val="24"/>
          </w:rPr>
          <w:delText>.</w:delText>
        </w:r>
      </w:del>
    </w:p>
    <w:p w14:paraId="671D2023" w14:textId="0768D37B" w:rsidR="00A22291" w:rsidRPr="00616A73" w:rsidRDefault="00A22291">
      <w:pPr>
        <w:numPr>
          <w:ilvl w:val="2"/>
          <w:numId w:val="1"/>
        </w:numPr>
        <w:spacing w:line="360" w:lineRule="auto"/>
        <w:rPr>
          <w:rFonts w:asciiTheme="majorHAnsi" w:eastAsia="Times New Roman" w:hAnsiTheme="majorHAnsi" w:cstheme="majorHAnsi"/>
          <w:color w:val="434343"/>
          <w:sz w:val="24"/>
          <w:szCs w:val="24"/>
        </w:rPr>
        <w:pPrChange w:id="7" w:author="Terry Watts" w:date="2025-03-08T22:13:00Z">
          <w:pPr>
            <w:numPr>
              <w:ilvl w:val="1"/>
              <w:numId w:val="1"/>
            </w:numPr>
            <w:spacing w:line="360" w:lineRule="auto"/>
            <w:ind w:left="792" w:hanging="162"/>
          </w:pPr>
        </w:pPrChange>
      </w:pPr>
      <w:ins w:id="8" w:author="Terry Watts" w:date="2025-03-08T22:13:00Z">
        <w:r>
          <w:rPr>
            <w:rFonts w:asciiTheme="majorHAnsi" w:eastAsia="Times New Roman" w:hAnsiTheme="majorHAnsi" w:cstheme="majorHAnsi"/>
            <w:color w:val="434343"/>
            <w:sz w:val="24"/>
            <w:szCs w:val="24"/>
          </w:rPr>
          <w:t>This access is controlled by</w:t>
        </w:r>
      </w:ins>
      <w:ins w:id="9" w:author="Terry Watts" w:date="2025-03-08T22:14:00Z">
        <w:r>
          <w:rPr>
            <w:rFonts w:asciiTheme="majorHAnsi" w:eastAsia="Times New Roman" w:hAnsiTheme="majorHAnsi" w:cstheme="majorHAnsi"/>
            <w:color w:val="434343"/>
            <w:sz w:val="24"/>
            <w:szCs w:val="24"/>
          </w:rPr>
          <w:t xml:space="preserve"> the</w:t>
        </w:r>
      </w:ins>
      <w:ins w:id="10" w:author="Terry Watts" w:date="2025-03-08T22:13:00Z">
        <w:r>
          <w:rPr>
            <w:rFonts w:asciiTheme="majorHAnsi" w:eastAsia="Times New Roman" w:hAnsiTheme="majorHAnsi" w:cstheme="majorHAnsi"/>
            <w:color w:val="434343"/>
            <w:sz w:val="24"/>
            <w:szCs w:val="24"/>
          </w:rPr>
          <w:t xml:space="preserve"> authorization system</w:t>
        </w:r>
      </w:ins>
    </w:p>
    <w:p w14:paraId="19F7112F" w14:textId="2AE6F801" w:rsidR="00E56F11" w:rsidRPr="00616A73" w:rsidRDefault="00E56F11" w:rsidP="007F230F">
      <w:pPr>
        <w:numPr>
          <w:ilvl w:val="0"/>
          <w:numId w:val="1"/>
        </w:numPr>
        <w:spacing w:line="360" w:lineRule="auto"/>
        <w:rPr>
          <w:rFonts w:asciiTheme="majorHAnsi" w:eastAsia="Times New Roman" w:hAnsiTheme="majorHAnsi" w:cstheme="majorHAnsi"/>
          <w:color w:val="434343"/>
          <w:sz w:val="24"/>
          <w:szCs w:val="24"/>
        </w:rPr>
      </w:pP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>Students shall be able to:</w:t>
      </w:r>
    </w:p>
    <w:p w14:paraId="17EFF459" w14:textId="77752707" w:rsidR="00E56F11" w:rsidRPr="00616A73" w:rsidRDefault="00E56F11" w:rsidP="007F230F">
      <w:pPr>
        <w:numPr>
          <w:ilvl w:val="1"/>
          <w:numId w:val="1"/>
        </w:numPr>
        <w:spacing w:line="360" w:lineRule="auto"/>
        <w:ind w:hanging="162"/>
        <w:rPr>
          <w:rFonts w:asciiTheme="majorHAnsi" w:eastAsia="Times New Roman" w:hAnsiTheme="majorHAnsi" w:cstheme="majorHAnsi"/>
          <w:color w:val="434343"/>
          <w:sz w:val="24"/>
          <w:szCs w:val="24"/>
        </w:rPr>
      </w:pP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>View their attendance records</w:t>
      </w:r>
      <w:r w:rsidR="000D5282"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 xml:space="preserve"> in the provided interface for attendance </w:t>
      </w:r>
      <w:r w:rsidR="000D5282"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ab/>
      </w:r>
      <w:r w:rsidR="000D5282"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ab/>
        <w:t>verification</w:t>
      </w: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>.</w:t>
      </w:r>
    </w:p>
    <w:p w14:paraId="0000001A" w14:textId="0E4F62AB" w:rsidR="00C275C7" w:rsidRPr="00616A73" w:rsidRDefault="00E56F11" w:rsidP="007F230F">
      <w:pPr>
        <w:numPr>
          <w:ilvl w:val="1"/>
          <w:numId w:val="1"/>
        </w:numPr>
        <w:spacing w:line="480" w:lineRule="auto"/>
        <w:ind w:hanging="162"/>
        <w:rPr>
          <w:rFonts w:asciiTheme="majorHAnsi" w:eastAsia="Times New Roman" w:hAnsiTheme="majorHAnsi" w:cstheme="majorHAnsi"/>
          <w:b/>
          <w:color w:val="434343"/>
          <w:sz w:val="27"/>
          <w:szCs w:val="27"/>
        </w:rPr>
      </w:pP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>Students shall NOT be allowed to modify or delete attendance records.</w:t>
      </w:r>
    </w:p>
    <w:p w14:paraId="0000001B" w14:textId="3B40F897" w:rsidR="00C275C7" w:rsidRPr="00616A73" w:rsidRDefault="00EA71A9" w:rsidP="007F230F">
      <w:pPr>
        <w:numPr>
          <w:ilvl w:val="0"/>
          <w:numId w:val="1"/>
        </w:numPr>
        <w:spacing w:line="360" w:lineRule="auto"/>
        <w:rPr>
          <w:rFonts w:asciiTheme="majorHAnsi" w:eastAsia="Times New Roman" w:hAnsiTheme="majorHAnsi" w:cstheme="majorHAnsi"/>
          <w:color w:val="434343"/>
          <w:sz w:val="24"/>
          <w:szCs w:val="24"/>
        </w:rPr>
      </w:pP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>The database shall be hosted on a cloud server.</w:t>
      </w:r>
    </w:p>
    <w:p w14:paraId="0000001C" w14:textId="5B498136" w:rsidR="00C275C7" w:rsidRPr="00616A73" w:rsidRDefault="00EA71A9" w:rsidP="007F230F">
      <w:pPr>
        <w:numPr>
          <w:ilvl w:val="0"/>
          <w:numId w:val="1"/>
        </w:numPr>
        <w:spacing w:line="360" w:lineRule="auto"/>
        <w:rPr>
          <w:rFonts w:asciiTheme="majorHAnsi" w:eastAsia="Times New Roman" w:hAnsiTheme="majorHAnsi" w:cstheme="majorHAnsi"/>
          <w:color w:val="434343"/>
          <w:sz w:val="24"/>
          <w:szCs w:val="24"/>
        </w:rPr>
      </w:pPr>
      <w:del w:id="11" w:author="Terry Watts" w:date="2025-03-08T22:14:00Z">
        <w:r w:rsidRPr="00616A73" w:rsidDel="00A22291">
          <w:rPr>
            <w:rFonts w:asciiTheme="majorHAnsi" w:eastAsia="Times New Roman" w:hAnsiTheme="majorHAnsi" w:cstheme="majorHAnsi"/>
            <w:color w:val="434343"/>
            <w:sz w:val="24"/>
            <w:szCs w:val="24"/>
          </w:rPr>
          <w:delText xml:space="preserve">Database </w:delText>
        </w:r>
      </w:del>
      <w:ins w:id="12" w:author="Terry Watts" w:date="2025-03-08T22:14:00Z">
        <w:r w:rsidR="00A22291">
          <w:rPr>
            <w:rFonts w:asciiTheme="majorHAnsi" w:eastAsia="Times New Roman" w:hAnsiTheme="majorHAnsi" w:cstheme="majorHAnsi"/>
            <w:color w:val="434343"/>
            <w:sz w:val="24"/>
            <w:szCs w:val="24"/>
          </w:rPr>
          <w:t>System feature</w:t>
        </w:r>
        <w:r w:rsidR="00A22291" w:rsidRPr="00616A73">
          <w:rPr>
            <w:rFonts w:asciiTheme="majorHAnsi" w:eastAsia="Times New Roman" w:hAnsiTheme="majorHAnsi" w:cstheme="majorHAnsi"/>
            <w:color w:val="434343"/>
            <w:sz w:val="24"/>
            <w:szCs w:val="24"/>
          </w:rPr>
          <w:t xml:space="preserve"> </w:t>
        </w:r>
      </w:ins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>access shall be restricted to authenticated users via a secure API.</w:t>
      </w:r>
    </w:p>
    <w:p w14:paraId="0000001F" w14:textId="7ABFF5B1" w:rsidR="00C275C7" w:rsidRPr="00616A73" w:rsidRDefault="00D073DE" w:rsidP="007F230F">
      <w:pPr>
        <w:numPr>
          <w:ilvl w:val="0"/>
          <w:numId w:val="1"/>
        </w:numPr>
        <w:spacing w:line="360" w:lineRule="auto"/>
        <w:rPr>
          <w:rFonts w:asciiTheme="majorHAnsi" w:eastAsia="Times New Roman" w:hAnsiTheme="majorHAnsi" w:cstheme="majorHAnsi"/>
          <w:color w:val="434343"/>
          <w:sz w:val="24"/>
          <w:szCs w:val="24"/>
        </w:rPr>
      </w:pP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>Testing shall be conducted at multiple levels:</w:t>
      </w:r>
    </w:p>
    <w:p w14:paraId="00000020" w14:textId="3893CDC6" w:rsidR="00C275C7" w:rsidRPr="00616A73" w:rsidRDefault="00D073DE" w:rsidP="007F230F">
      <w:pPr>
        <w:numPr>
          <w:ilvl w:val="1"/>
          <w:numId w:val="1"/>
        </w:numPr>
        <w:spacing w:line="360" w:lineRule="auto"/>
        <w:ind w:hanging="162"/>
        <w:rPr>
          <w:rFonts w:asciiTheme="majorHAnsi" w:hAnsiTheme="majorHAnsi" w:cstheme="majorHAnsi"/>
        </w:rPr>
      </w:pP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 xml:space="preserve">User Acceptance Testing (UAT): Validate system compliance with </w:t>
      </w: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ab/>
      </w: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ab/>
        <w:t>client expectations.</w:t>
      </w:r>
    </w:p>
    <w:p w14:paraId="00000021" w14:textId="77B69EE8" w:rsidR="00C275C7" w:rsidRPr="00616A73" w:rsidRDefault="00D073DE" w:rsidP="007F230F">
      <w:pPr>
        <w:numPr>
          <w:ilvl w:val="1"/>
          <w:numId w:val="1"/>
        </w:numPr>
        <w:spacing w:line="360" w:lineRule="auto"/>
        <w:ind w:hanging="162"/>
        <w:rPr>
          <w:rFonts w:asciiTheme="majorHAnsi" w:hAnsiTheme="majorHAnsi" w:cstheme="majorHAnsi"/>
        </w:rPr>
      </w:pP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lastRenderedPageBreak/>
        <w:t xml:space="preserve">System Testing: Ensure seamless integration of all system </w:t>
      </w: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ab/>
      </w: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ab/>
      </w: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ab/>
      </w: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ab/>
        <w:t>components.</w:t>
      </w:r>
    </w:p>
    <w:p w14:paraId="00000023" w14:textId="1F042D43" w:rsidR="00C275C7" w:rsidRPr="00616A73" w:rsidRDefault="00D073DE" w:rsidP="007F230F">
      <w:pPr>
        <w:numPr>
          <w:ilvl w:val="1"/>
          <w:numId w:val="1"/>
        </w:numPr>
        <w:spacing w:line="360" w:lineRule="auto"/>
        <w:ind w:hanging="162"/>
        <w:rPr>
          <w:rFonts w:asciiTheme="majorHAnsi" w:eastAsia="Times New Roman" w:hAnsiTheme="majorHAnsi" w:cstheme="majorHAnsi"/>
          <w:b/>
          <w:color w:val="434343"/>
          <w:sz w:val="27"/>
          <w:szCs w:val="27"/>
        </w:rPr>
      </w:pP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 xml:space="preserve">Unit Testing: Verify the correct functionality of individual </w:t>
      </w: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ab/>
      </w: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ab/>
      </w: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ab/>
      </w: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ab/>
        <w:t>components.</w:t>
      </w:r>
    </w:p>
    <w:p w14:paraId="00000024" w14:textId="424AFC71" w:rsidR="00C275C7" w:rsidRPr="00616A73" w:rsidRDefault="00D073DE" w:rsidP="007F230F">
      <w:pPr>
        <w:numPr>
          <w:ilvl w:val="0"/>
          <w:numId w:val="1"/>
        </w:numPr>
        <w:spacing w:line="360" w:lineRule="auto"/>
        <w:rPr>
          <w:rFonts w:asciiTheme="majorHAnsi" w:eastAsia="Times New Roman" w:hAnsiTheme="majorHAnsi" w:cstheme="majorHAnsi"/>
          <w:color w:val="434343"/>
          <w:sz w:val="24"/>
          <w:szCs w:val="24"/>
        </w:rPr>
      </w:pP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>The system</w:t>
      </w:r>
      <w:r w:rsidR="00234B99"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>’s</w:t>
      </w: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 xml:space="preserve"> formal documentation </w:t>
      </w:r>
      <w:r w:rsidR="00234B99"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>shall include</w:t>
      </w: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>:</w:t>
      </w:r>
    </w:p>
    <w:p w14:paraId="00000025" w14:textId="77777777" w:rsidR="00C275C7" w:rsidRPr="00616A73" w:rsidRDefault="009D3F13" w:rsidP="007F230F">
      <w:pPr>
        <w:numPr>
          <w:ilvl w:val="1"/>
          <w:numId w:val="1"/>
        </w:numPr>
        <w:spacing w:line="360" w:lineRule="auto"/>
        <w:ind w:hanging="162"/>
        <w:rPr>
          <w:rFonts w:asciiTheme="majorHAnsi" w:eastAsia="Times New Roman" w:hAnsiTheme="majorHAnsi" w:cstheme="majorHAnsi"/>
          <w:color w:val="434343"/>
        </w:rPr>
      </w:pP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>System Requirements</w:t>
      </w:r>
    </w:p>
    <w:p w14:paraId="00000026" w14:textId="77777777" w:rsidR="00C275C7" w:rsidRPr="00616A73" w:rsidRDefault="009D3F13" w:rsidP="007F230F">
      <w:pPr>
        <w:numPr>
          <w:ilvl w:val="1"/>
          <w:numId w:val="1"/>
        </w:numPr>
        <w:spacing w:line="360" w:lineRule="auto"/>
        <w:ind w:hanging="162"/>
        <w:rPr>
          <w:rFonts w:asciiTheme="majorHAnsi" w:eastAsia="Times New Roman" w:hAnsiTheme="majorHAnsi" w:cstheme="majorHAnsi"/>
          <w:color w:val="434343"/>
        </w:rPr>
      </w:pP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>System Design</w:t>
      </w:r>
    </w:p>
    <w:p w14:paraId="00000027" w14:textId="77777777" w:rsidR="00C275C7" w:rsidRPr="00616A73" w:rsidRDefault="009D3F13" w:rsidP="007F230F">
      <w:pPr>
        <w:numPr>
          <w:ilvl w:val="1"/>
          <w:numId w:val="1"/>
        </w:numPr>
        <w:spacing w:line="360" w:lineRule="auto"/>
        <w:ind w:hanging="162"/>
        <w:rPr>
          <w:rFonts w:asciiTheme="majorHAnsi" w:eastAsia="Times New Roman" w:hAnsiTheme="majorHAnsi" w:cstheme="majorHAnsi"/>
          <w:color w:val="434343"/>
        </w:rPr>
      </w:pP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>User Acceptance Test (UAT)</w:t>
      </w:r>
    </w:p>
    <w:p w14:paraId="310B6E2C" w14:textId="22E9C1B2" w:rsidR="00A22291" w:rsidRDefault="00A22291" w:rsidP="007F230F">
      <w:pPr>
        <w:numPr>
          <w:ilvl w:val="0"/>
          <w:numId w:val="1"/>
        </w:numPr>
        <w:spacing w:line="360" w:lineRule="auto"/>
        <w:rPr>
          <w:ins w:id="13" w:author="Terry Watts" w:date="2025-03-08T22:33:00Z"/>
          <w:rFonts w:asciiTheme="majorHAnsi" w:eastAsia="Times New Roman" w:hAnsiTheme="majorHAnsi" w:cstheme="majorHAnsi"/>
          <w:color w:val="434343"/>
        </w:rPr>
      </w:pPr>
      <w:ins w:id="14" w:author="Terry Watts" w:date="2025-03-08T22:32:00Z">
        <w:r>
          <w:rPr>
            <w:rFonts w:asciiTheme="majorHAnsi" w:eastAsia="Times New Roman" w:hAnsiTheme="majorHAnsi" w:cstheme="majorHAnsi"/>
            <w:color w:val="434343"/>
          </w:rPr>
          <w:t>The documentation and code should be persisted in Version Management tool like GIT to control versioning</w:t>
        </w:r>
      </w:ins>
      <w:ins w:id="15" w:author="Terry Watts" w:date="2025-03-08T22:33:00Z">
        <w:r>
          <w:rPr>
            <w:rFonts w:asciiTheme="majorHAnsi" w:eastAsia="Times New Roman" w:hAnsiTheme="majorHAnsi" w:cstheme="majorHAnsi"/>
            <w:color w:val="434343"/>
          </w:rPr>
          <w:t>, team sharing and</w:t>
        </w:r>
      </w:ins>
      <w:ins w:id="16" w:author="Terry Watts" w:date="2025-03-08T22:32:00Z">
        <w:r>
          <w:rPr>
            <w:rFonts w:asciiTheme="majorHAnsi" w:eastAsia="Times New Roman" w:hAnsiTheme="majorHAnsi" w:cstheme="majorHAnsi"/>
            <w:color w:val="434343"/>
          </w:rPr>
          <w:t xml:space="preserve"> </w:t>
        </w:r>
      </w:ins>
      <w:ins w:id="17" w:author="Terry Watts" w:date="2025-03-08T22:33:00Z">
        <w:r>
          <w:rPr>
            <w:rFonts w:asciiTheme="majorHAnsi" w:eastAsia="Times New Roman" w:hAnsiTheme="majorHAnsi" w:cstheme="majorHAnsi"/>
            <w:color w:val="434343"/>
          </w:rPr>
          <w:t>safe keeping</w:t>
        </w:r>
      </w:ins>
      <w:ins w:id="18" w:author="Terry Watts" w:date="2025-03-08T22:32:00Z">
        <w:r>
          <w:rPr>
            <w:rFonts w:asciiTheme="majorHAnsi" w:eastAsia="Times New Roman" w:hAnsiTheme="majorHAnsi" w:cstheme="majorHAnsi"/>
            <w:color w:val="434343"/>
          </w:rPr>
          <w:t xml:space="preserve"> </w:t>
        </w:r>
      </w:ins>
    </w:p>
    <w:p w14:paraId="33DFCEEE" w14:textId="658E163E" w:rsidR="00A22291" w:rsidRPr="00A22291" w:rsidRDefault="00A22291" w:rsidP="007F230F">
      <w:pPr>
        <w:numPr>
          <w:ilvl w:val="0"/>
          <w:numId w:val="1"/>
        </w:numPr>
        <w:spacing w:line="360" w:lineRule="auto"/>
        <w:rPr>
          <w:ins w:id="19" w:author="Terry Watts" w:date="2025-03-08T22:31:00Z"/>
          <w:rFonts w:asciiTheme="majorHAnsi" w:eastAsia="Times New Roman" w:hAnsiTheme="majorHAnsi" w:cstheme="majorHAnsi"/>
          <w:color w:val="434343"/>
          <w:rPrChange w:id="20" w:author="Terry Watts" w:date="2025-03-08T22:31:00Z">
            <w:rPr>
              <w:ins w:id="21" w:author="Terry Watts" w:date="2025-03-08T22:31:00Z"/>
              <w:rFonts w:asciiTheme="majorHAnsi" w:eastAsia="Times New Roman" w:hAnsiTheme="majorHAnsi" w:cstheme="majorHAnsi"/>
              <w:color w:val="434343"/>
              <w:sz w:val="24"/>
              <w:szCs w:val="24"/>
            </w:rPr>
          </w:rPrChange>
        </w:rPr>
      </w:pPr>
      <w:ins w:id="22" w:author="Terry Watts" w:date="2025-03-08T22:33:00Z">
        <w:r>
          <w:rPr>
            <w:rFonts w:asciiTheme="majorHAnsi" w:eastAsia="Times New Roman" w:hAnsiTheme="majorHAnsi" w:cstheme="majorHAnsi"/>
            <w:color w:val="434343"/>
          </w:rPr>
          <w:t>Your GIT repositories should be made available to me</w:t>
        </w:r>
      </w:ins>
    </w:p>
    <w:p w14:paraId="00000028" w14:textId="40950C73" w:rsidR="00C275C7" w:rsidRPr="00616A73" w:rsidRDefault="00234B99" w:rsidP="007F230F">
      <w:pPr>
        <w:numPr>
          <w:ilvl w:val="0"/>
          <w:numId w:val="1"/>
        </w:numPr>
        <w:spacing w:line="360" w:lineRule="auto"/>
        <w:rPr>
          <w:rFonts w:asciiTheme="majorHAnsi" w:eastAsia="Times New Roman" w:hAnsiTheme="majorHAnsi" w:cstheme="majorHAnsi"/>
          <w:color w:val="434343"/>
        </w:rPr>
      </w:pPr>
      <w:r w:rsidRPr="00616A73">
        <w:rPr>
          <w:rFonts w:asciiTheme="majorHAnsi" w:eastAsia="Times New Roman" w:hAnsiTheme="majorHAnsi" w:cstheme="majorHAnsi"/>
          <w:color w:val="434343"/>
          <w:sz w:val="24"/>
          <w:szCs w:val="24"/>
        </w:rPr>
        <w:t>The system’s high-level documentation shall include:</w:t>
      </w:r>
    </w:p>
    <w:p w14:paraId="481BBF4B" w14:textId="3C800647" w:rsidR="00234B99" w:rsidRPr="00616A73" w:rsidRDefault="00234B99" w:rsidP="007F230F">
      <w:pPr>
        <w:numPr>
          <w:ilvl w:val="1"/>
          <w:numId w:val="1"/>
        </w:numPr>
        <w:spacing w:line="360" w:lineRule="auto"/>
        <w:ind w:hanging="162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616A73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A </w:t>
      </w:r>
      <w:ins w:id="23" w:author="Terry Watts" w:date="2025-03-08T22:17:00Z">
        <w:r w:rsidR="00A22291"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 xml:space="preserve">High level </w:t>
        </w:r>
      </w:ins>
      <w:r w:rsidRPr="00616A73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Use Case Diagram to representing system interactions and </w:t>
      </w:r>
      <w:r w:rsidRPr="00616A73">
        <w:rPr>
          <w:rFonts w:asciiTheme="majorHAnsi" w:hAnsiTheme="majorHAnsi" w:cstheme="majorHAnsi"/>
          <w:color w:val="404040" w:themeColor="text1" w:themeTint="BF"/>
          <w:sz w:val="24"/>
          <w:szCs w:val="24"/>
        </w:rPr>
        <w:tab/>
      </w:r>
      <w:r w:rsidRPr="00616A73">
        <w:rPr>
          <w:rFonts w:asciiTheme="majorHAnsi" w:hAnsiTheme="majorHAnsi" w:cstheme="majorHAnsi"/>
          <w:color w:val="404040" w:themeColor="text1" w:themeTint="BF"/>
          <w:sz w:val="24"/>
          <w:szCs w:val="24"/>
        </w:rPr>
        <w:tab/>
      </w:r>
      <w:r w:rsidRPr="00616A73">
        <w:rPr>
          <w:rFonts w:asciiTheme="majorHAnsi" w:hAnsiTheme="majorHAnsi" w:cstheme="majorHAnsi"/>
          <w:color w:val="404040" w:themeColor="text1" w:themeTint="BF"/>
          <w:sz w:val="24"/>
          <w:szCs w:val="24"/>
        </w:rPr>
        <w:tab/>
        <w:t>workflows.</w:t>
      </w:r>
    </w:p>
    <w:p w14:paraId="6B867D14" w14:textId="2A5B613F" w:rsidR="00234B99" w:rsidRPr="00616A73" w:rsidRDefault="00234B99" w:rsidP="007F230F">
      <w:pPr>
        <w:numPr>
          <w:ilvl w:val="1"/>
          <w:numId w:val="1"/>
        </w:numPr>
        <w:spacing w:line="360" w:lineRule="auto"/>
        <w:ind w:hanging="162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616A73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A </w:t>
      </w:r>
      <w:ins w:id="24" w:author="Terry Watts" w:date="2025-03-08T22:17:00Z">
        <w:r w:rsidR="00A22291"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 xml:space="preserve">High level </w:t>
        </w:r>
      </w:ins>
      <w:r w:rsidRPr="00616A73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UML Diagram is used to illustrate relationships between system </w:t>
      </w:r>
      <w:r w:rsidRPr="00616A73">
        <w:rPr>
          <w:rFonts w:asciiTheme="majorHAnsi" w:hAnsiTheme="majorHAnsi" w:cstheme="majorHAnsi"/>
          <w:color w:val="404040" w:themeColor="text1" w:themeTint="BF"/>
          <w:sz w:val="24"/>
          <w:szCs w:val="24"/>
        </w:rPr>
        <w:tab/>
      </w:r>
      <w:r w:rsidRPr="00616A73">
        <w:rPr>
          <w:rFonts w:asciiTheme="majorHAnsi" w:hAnsiTheme="majorHAnsi" w:cstheme="majorHAnsi"/>
          <w:color w:val="404040" w:themeColor="text1" w:themeTint="BF"/>
          <w:sz w:val="24"/>
          <w:szCs w:val="24"/>
        </w:rPr>
        <w:tab/>
      </w:r>
      <w:r w:rsidRPr="00616A73">
        <w:rPr>
          <w:rFonts w:asciiTheme="majorHAnsi" w:hAnsiTheme="majorHAnsi" w:cstheme="majorHAnsi"/>
          <w:color w:val="404040" w:themeColor="text1" w:themeTint="BF"/>
          <w:sz w:val="24"/>
          <w:szCs w:val="24"/>
        </w:rPr>
        <w:tab/>
        <w:t>entities.</w:t>
      </w:r>
    </w:p>
    <w:p w14:paraId="717EB8D1" w14:textId="21244D08" w:rsidR="00A22291" w:rsidRPr="00A22291" w:rsidRDefault="00234B99">
      <w:pPr>
        <w:numPr>
          <w:ilvl w:val="1"/>
          <w:numId w:val="1"/>
        </w:numPr>
        <w:spacing w:line="360" w:lineRule="auto"/>
        <w:ind w:hanging="162"/>
        <w:rPr>
          <w:ins w:id="25" w:author="Terry Watts" w:date="2025-03-08T22:24:00Z"/>
          <w:rFonts w:asciiTheme="majorHAnsi" w:hAnsiTheme="majorHAnsi" w:cstheme="majorHAnsi"/>
          <w:color w:val="404040" w:themeColor="text1" w:themeTint="BF"/>
          <w:sz w:val="24"/>
          <w:szCs w:val="24"/>
          <w:rPrChange w:id="26" w:author="Terry Watts" w:date="2025-03-08T22:25:00Z">
            <w:rPr>
              <w:ins w:id="27" w:author="Terry Watts" w:date="2025-03-08T22:24:00Z"/>
              <w:rFonts w:asciiTheme="majorHAnsi" w:eastAsia="Times New Roman" w:hAnsiTheme="majorHAnsi" w:cstheme="majorHAnsi"/>
              <w:color w:val="434343"/>
              <w:sz w:val="24"/>
              <w:szCs w:val="24"/>
            </w:rPr>
          </w:rPrChange>
        </w:rPr>
        <w:pPrChange w:id="28" w:author="Terry Watts" w:date="2025-03-08T22:25:00Z">
          <w:pPr>
            <w:numPr>
              <w:numId w:val="1"/>
            </w:numPr>
            <w:spacing w:line="360" w:lineRule="auto"/>
            <w:ind w:left="360" w:hanging="360"/>
          </w:pPr>
        </w:pPrChange>
      </w:pPr>
      <w:r w:rsidRPr="00616A73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A Conceptual Diagram providing a high-level representation of system </w:t>
      </w:r>
      <w:r w:rsidRPr="00616A73">
        <w:rPr>
          <w:rFonts w:asciiTheme="majorHAnsi" w:hAnsiTheme="majorHAnsi" w:cstheme="majorHAnsi"/>
          <w:color w:val="404040" w:themeColor="text1" w:themeTint="BF"/>
          <w:sz w:val="24"/>
          <w:szCs w:val="24"/>
        </w:rPr>
        <w:tab/>
      </w:r>
      <w:r w:rsidRPr="00616A73">
        <w:rPr>
          <w:rFonts w:asciiTheme="majorHAnsi" w:hAnsiTheme="majorHAnsi" w:cstheme="majorHAnsi"/>
          <w:color w:val="404040" w:themeColor="text1" w:themeTint="BF"/>
          <w:sz w:val="24"/>
          <w:szCs w:val="24"/>
        </w:rPr>
        <w:tab/>
        <w:t>architecture, key components, and their interactions.</w:t>
      </w:r>
    </w:p>
    <w:p w14:paraId="3FFDCF8A" w14:textId="3F77C99F" w:rsidR="00A22291" w:rsidRPr="00A22291" w:rsidRDefault="00A22291">
      <w:pPr>
        <w:numPr>
          <w:ilvl w:val="1"/>
          <w:numId w:val="1"/>
        </w:numPr>
        <w:spacing w:line="360" w:lineRule="auto"/>
        <w:rPr>
          <w:ins w:id="29" w:author="Terry Watts" w:date="2025-03-08T22:16:00Z"/>
          <w:rFonts w:asciiTheme="majorHAnsi" w:hAnsiTheme="majorHAnsi" w:cstheme="majorHAnsi"/>
          <w:color w:val="404040" w:themeColor="text1" w:themeTint="BF"/>
          <w:sz w:val="24"/>
          <w:szCs w:val="24"/>
        </w:rPr>
        <w:pPrChange w:id="30" w:author="Terry Watts" w:date="2025-03-08T22:24:00Z">
          <w:pPr>
            <w:numPr>
              <w:numId w:val="1"/>
            </w:numPr>
            <w:spacing w:line="360" w:lineRule="auto"/>
            <w:ind w:left="360" w:hanging="360"/>
          </w:pPr>
        </w:pPrChange>
      </w:pPr>
      <w:ins w:id="31" w:author="Terry Watts" w:date="2025-03-08T22:16:00Z">
        <w:r w:rsidRPr="00A22291"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>Proof of Conceptual model Review</w:t>
        </w:r>
      </w:ins>
    </w:p>
    <w:p w14:paraId="511D961B" w14:textId="52879306" w:rsidR="00A22291" w:rsidRDefault="00A22291">
      <w:pPr>
        <w:numPr>
          <w:ilvl w:val="1"/>
          <w:numId w:val="1"/>
        </w:numPr>
        <w:spacing w:line="360" w:lineRule="auto"/>
        <w:rPr>
          <w:ins w:id="32" w:author="Terry Watts" w:date="2025-03-08T22:18:00Z"/>
          <w:rFonts w:asciiTheme="majorHAnsi" w:hAnsiTheme="majorHAnsi" w:cstheme="majorHAnsi"/>
          <w:color w:val="404040" w:themeColor="text1" w:themeTint="BF"/>
          <w:sz w:val="24"/>
          <w:szCs w:val="24"/>
        </w:rPr>
        <w:pPrChange w:id="33" w:author="Terry Watts" w:date="2025-03-08T22:24:00Z">
          <w:pPr>
            <w:numPr>
              <w:numId w:val="1"/>
            </w:numPr>
            <w:spacing w:line="360" w:lineRule="auto"/>
            <w:ind w:left="360" w:hanging="360"/>
          </w:pPr>
        </w:pPrChange>
      </w:pPr>
      <w:ins w:id="34" w:author="Terry Watts" w:date="2025-03-08T22:17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>Project Plan (</w:t>
        </w:r>
      </w:ins>
      <w:ins w:id="35" w:author="Terry Watts" w:date="2025-03-08T22:18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>a breakdown matric of what is to be done by when)</w:t>
        </w:r>
      </w:ins>
    </w:p>
    <w:p w14:paraId="2E580A4F" w14:textId="199AFCB7" w:rsidR="00A22291" w:rsidRDefault="00A22291">
      <w:pPr>
        <w:numPr>
          <w:ilvl w:val="1"/>
          <w:numId w:val="1"/>
        </w:numPr>
        <w:spacing w:line="360" w:lineRule="auto"/>
        <w:rPr>
          <w:ins w:id="36" w:author="Terry Watts" w:date="2025-03-08T22:19:00Z"/>
          <w:rFonts w:asciiTheme="majorHAnsi" w:hAnsiTheme="majorHAnsi" w:cstheme="majorHAnsi"/>
          <w:color w:val="404040" w:themeColor="text1" w:themeTint="BF"/>
          <w:sz w:val="24"/>
          <w:szCs w:val="24"/>
        </w:rPr>
        <w:pPrChange w:id="37" w:author="Terry Watts" w:date="2025-03-08T22:24:00Z">
          <w:pPr>
            <w:numPr>
              <w:numId w:val="1"/>
            </w:numPr>
            <w:spacing w:line="360" w:lineRule="auto"/>
            <w:ind w:left="360" w:hanging="360"/>
          </w:pPr>
        </w:pPrChange>
      </w:pPr>
      <w:ins w:id="38" w:author="Terry Watts" w:date="2025-03-08T22:18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>With p</w:t>
        </w:r>
      </w:ins>
      <w:ins w:id="39" w:author="Terry Watts" w:date="2025-03-08T22:19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>lan and actual columns</w:t>
        </w:r>
      </w:ins>
    </w:p>
    <w:p w14:paraId="5474EE9D" w14:textId="5B22B0DD" w:rsidR="00A22291" w:rsidRDefault="00A22291" w:rsidP="00A22291">
      <w:pPr>
        <w:numPr>
          <w:ilvl w:val="0"/>
          <w:numId w:val="1"/>
        </w:numPr>
        <w:spacing w:line="360" w:lineRule="auto"/>
        <w:rPr>
          <w:ins w:id="40" w:author="Terry Watts" w:date="2025-03-08T22:20:00Z"/>
          <w:rFonts w:asciiTheme="majorHAnsi" w:hAnsiTheme="majorHAnsi" w:cstheme="majorHAnsi"/>
          <w:color w:val="404040" w:themeColor="text1" w:themeTint="BF"/>
          <w:sz w:val="24"/>
          <w:szCs w:val="24"/>
        </w:rPr>
      </w:pPr>
      <w:ins w:id="41" w:author="Terry Watts" w:date="2025-03-08T22:19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>Detailed desig</w:t>
        </w:r>
      </w:ins>
      <w:ins w:id="42" w:author="Terry Watts" w:date="2025-03-08T22:20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>n</w:t>
        </w:r>
      </w:ins>
      <w:ins w:id="43" w:author="Terry Watts" w:date="2025-03-08T22:25:00Z">
        <w:r w:rsidRPr="00A22291">
          <w:rPr>
            <w:rFonts w:asciiTheme="majorHAnsi" w:eastAsia="Times New Roman" w:hAnsiTheme="majorHAnsi" w:cstheme="majorHAnsi"/>
            <w:color w:val="434343"/>
            <w:sz w:val="24"/>
            <w:szCs w:val="24"/>
          </w:rPr>
          <w:t xml:space="preserve"> documentation shall include:</w:t>
        </w:r>
      </w:ins>
    </w:p>
    <w:p w14:paraId="12E83B69" w14:textId="44559F32" w:rsidR="00A22291" w:rsidRDefault="00A22291" w:rsidP="00A22291">
      <w:pPr>
        <w:numPr>
          <w:ilvl w:val="1"/>
          <w:numId w:val="1"/>
        </w:numPr>
        <w:spacing w:line="360" w:lineRule="auto"/>
        <w:rPr>
          <w:ins w:id="44" w:author="Terry Watts" w:date="2025-03-08T22:20:00Z"/>
          <w:rFonts w:asciiTheme="majorHAnsi" w:hAnsiTheme="majorHAnsi" w:cstheme="majorHAnsi"/>
          <w:color w:val="404040" w:themeColor="text1" w:themeTint="BF"/>
          <w:sz w:val="24"/>
          <w:szCs w:val="24"/>
        </w:rPr>
      </w:pPr>
      <w:ins w:id="45" w:author="Terry Watts" w:date="2025-03-08T22:20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>Component Diagram</w:t>
        </w:r>
      </w:ins>
    </w:p>
    <w:p w14:paraId="755256FE" w14:textId="0124D9B2" w:rsidR="00A22291" w:rsidRDefault="00A22291" w:rsidP="00A22291">
      <w:pPr>
        <w:numPr>
          <w:ilvl w:val="1"/>
          <w:numId w:val="1"/>
        </w:numPr>
        <w:spacing w:line="360" w:lineRule="auto"/>
        <w:rPr>
          <w:ins w:id="46" w:author="Terry Watts" w:date="2025-03-08T22:20:00Z"/>
          <w:rFonts w:asciiTheme="majorHAnsi" w:hAnsiTheme="majorHAnsi" w:cstheme="majorHAnsi"/>
          <w:color w:val="404040" w:themeColor="text1" w:themeTint="BF"/>
          <w:sz w:val="24"/>
          <w:szCs w:val="24"/>
        </w:rPr>
      </w:pPr>
      <w:ins w:id="47" w:author="Terry Watts" w:date="2025-03-08T22:20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>Class Diagram</w:t>
        </w:r>
      </w:ins>
      <w:ins w:id="48" w:author="Terry Watts" w:date="2025-03-08T22:21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 xml:space="preserve"> showing classes and methods</w:t>
        </w:r>
      </w:ins>
    </w:p>
    <w:p w14:paraId="1D338B3E" w14:textId="2901CBA0" w:rsidR="00A22291" w:rsidRDefault="00A22291" w:rsidP="00A22291">
      <w:pPr>
        <w:numPr>
          <w:ilvl w:val="1"/>
          <w:numId w:val="1"/>
        </w:numPr>
        <w:spacing w:line="360" w:lineRule="auto"/>
        <w:rPr>
          <w:ins w:id="49" w:author="Terry Watts" w:date="2025-03-08T22:20:00Z"/>
          <w:rFonts w:asciiTheme="majorHAnsi" w:hAnsiTheme="majorHAnsi" w:cstheme="majorHAnsi"/>
          <w:color w:val="404040" w:themeColor="text1" w:themeTint="BF"/>
          <w:sz w:val="24"/>
          <w:szCs w:val="24"/>
        </w:rPr>
      </w:pPr>
      <w:ins w:id="50" w:author="Terry Watts" w:date="2025-03-08T22:20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>Activity diagram</w:t>
        </w:r>
      </w:ins>
      <w:ins w:id="51" w:author="Terry Watts" w:date="2025-03-08T22:23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>s</w:t>
        </w:r>
      </w:ins>
    </w:p>
    <w:p w14:paraId="50D5845F" w14:textId="2A5BD304" w:rsidR="00A22291" w:rsidRDefault="00A22291" w:rsidP="00A22291">
      <w:pPr>
        <w:numPr>
          <w:ilvl w:val="1"/>
          <w:numId w:val="1"/>
        </w:numPr>
        <w:spacing w:line="360" w:lineRule="auto"/>
        <w:rPr>
          <w:ins w:id="52" w:author="Terry Watts" w:date="2025-03-08T22:21:00Z"/>
          <w:rFonts w:asciiTheme="majorHAnsi" w:hAnsiTheme="majorHAnsi" w:cstheme="majorHAnsi"/>
          <w:color w:val="404040" w:themeColor="text1" w:themeTint="BF"/>
          <w:sz w:val="24"/>
          <w:szCs w:val="24"/>
        </w:rPr>
      </w:pPr>
      <w:ins w:id="53" w:author="Terry Watts" w:date="2025-03-08T22:20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>A</w:t>
        </w:r>
      </w:ins>
      <w:ins w:id="54" w:author="Terry Watts" w:date="2025-03-08T22:21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>t least 1 detailed sequence diagram</w:t>
        </w:r>
      </w:ins>
    </w:p>
    <w:p w14:paraId="6ADB644B" w14:textId="31CCF1E7" w:rsidR="00A22291" w:rsidRDefault="00A22291" w:rsidP="00A22291">
      <w:pPr>
        <w:numPr>
          <w:ilvl w:val="1"/>
          <w:numId w:val="1"/>
        </w:numPr>
        <w:spacing w:line="360" w:lineRule="auto"/>
        <w:rPr>
          <w:ins w:id="55" w:author="Terry Watts" w:date="2025-03-08T22:22:00Z"/>
          <w:rFonts w:asciiTheme="majorHAnsi" w:hAnsiTheme="majorHAnsi" w:cstheme="majorHAnsi"/>
          <w:color w:val="404040" w:themeColor="text1" w:themeTint="BF"/>
          <w:sz w:val="24"/>
          <w:szCs w:val="24"/>
        </w:rPr>
      </w:pPr>
      <w:ins w:id="56" w:author="Terry Watts" w:date="2025-03-08T22:22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>Evidence of a Detailed Design review</w:t>
        </w:r>
      </w:ins>
    </w:p>
    <w:p w14:paraId="711C0C0C" w14:textId="31741456" w:rsidR="00A22291" w:rsidRDefault="00A22291" w:rsidP="00A22291">
      <w:pPr>
        <w:numPr>
          <w:ilvl w:val="0"/>
          <w:numId w:val="1"/>
        </w:numPr>
        <w:spacing w:line="360" w:lineRule="auto"/>
        <w:rPr>
          <w:ins w:id="57" w:author="Terry Watts" w:date="2025-03-08T22:22:00Z"/>
          <w:rFonts w:asciiTheme="majorHAnsi" w:hAnsiTheme="majorHAnsi" w:cstheme="majorHAnsi"/>
          <w:color w:val="404040" w:themeColor="text1" w:themeTint="BF"/>
          <w:sz w:val="24"/>
          <w:szCs w:val="24"/>
        </w:rPr>
      </w:pPr>
      <w:ins w:id="58" w:author="Terry Watts" w:date="2025-03-08T22:22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>Implementation</w:t>
        </w:r>
      </w:ins>
    </w:p>
    <w:p w14:paraId="6616C7FE" w14:textId="766C848C" w:rsidR="00A22291" w:rsidRDefault="00A22291" w:rsidP="00A22291">
      <w:pPr>
        <w:numPr>
          <w:ilvl w:val="1"/>
          <w:numId w:val="1"/>
        </w:numPr>
        <w:spacing w:line="360" w:lineRule="auto"/>
        <w:rPr>
          <w:ins w:id="59" w:author="Terry Watts" w:date="2025-03-08T22:23:00Z"/>
          <w:rFonts w:asciiTheme="majorHAnsi" w:hAnsiTheme="majorHAnsi" w:cstheme="majorHAnsi"/>
          <w:color w:val="404040" w:themeColor="text1" w:themeTint="BF"/>
          <w:sz w:val="24"/>
          <w:szCs w:val="24"/>
        </w:rPr>
      </w:pPr>
      <w:ins w:id="60" w:author="Terry Watts" w:date="2025-03-08T22:23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lastRenderedPageBreak/>
          <w:t xml:space="preserve">Clear </w:t>
        </w:r>
      </w:ins>
      <w:ins w:id="61" w:author="Terry Watts" w:date="2025-03-08T22:26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>well-structured</w:t>
        </w:r>
      </w:ins>
      <w:ins w:id="62" w:author="Terry Watts" w:date="2025-03-08T22:23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 xml:space="preserve"> code</w:t>
        </w:r>
      </w:ins>
    </w:p>
    <w:p w14:paraId="6C697FD0" w14:textId="77777777" w:rsidR="00A22291" w:rsidRDefault="00A22291" w:rsidP="00A22291">
      <w:pPr>
        <w:numPr>
          <w:ilvl w:val="1"/>
          <w:numId w:val="1"/>
        </w:numPr>
        <w:spacing w:line="360" w:lineRule="auto"/>
        <w:rPr>
          <w:ins w:id="63" w:author="Terry Watts" w:date="2025-03-08T22:26:00Z"/>
          <w:rFonts w:asciiTheme="majorHAnsi" w:hAnsiTheme="majorHAnsi" w:cstheme="majorHAnsi"/>
          <w:color w:val="404040" w:themeColor="text1" w:themeTint="BF"/>
          <w:sz w:val="24"/>
          <w:szCs w:val="24"/>
        </w:rPr>
      </w:pPr>
      <w:ins w:id="64" w:author="Terry Watts" w:date="2025-03-08T22:25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>Code should be well commented wit</w:t>
        </w:r>
      </w:ins>
      <w:ins w:id="65" w:author="Terry Watts" w:date="2025-03-08T22:26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>h standard headers for:</w:t>
        </w:r>
      </w:ins>
    </w:p>
    <w:p w14:paraId="438EB11A" w14:textId="5157E0CD" w:rsidR="00A22291" w:rsidRDefault="00A22291" w:rsidP="00A22291">
      <w:pPr>
        <w:numPr>
          <w:ilvl w:val="2"/>
          <w:numId w:val="1"/>
        </w:numPr>
        <w:spacing w:line="360" w:lineRule="auto"/>
        <w:rPr>
          <w:ins w:id="66" w:author="Terry Watts" w:date="2025-03-08T22:26:00Z"/>
          <w:rFonts w:asciiTheme="majorHAnsi" w:hAnsiTheme="majorHAnsi" w:cstheme="majorHAnsi"/>
          <w:color w:val="404040" w:themeColor="text1" w:themeTint="BF"/>
          <w:sz w:val="24"/>
          <w:szCs w:val="24"/>
        </w:rPr>
      </w:pPr>
      <w:ins w:id="67" w:author="Terry Watts" w:date="2025-03-08T22:26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>Classes</w:t>
        </w:r>
      </w:ins>
    </w:p>
    <w:p w14:paraId="063ABCC8" w14:textId="0F7BFE2D" w:rsidR="00A22291" w:rsidRDefault="00A22291" w:rsidP="00A22291">
      <w:pPr>
        <w:numPr>
          <w:ilvl w:val="2"/>
          <w:numId w:val="1"/>
        </w:numPr>
        <w:spacing w:line="360" w:lineRule="auto"/>
        <w:rPr>
          <w:ins w:id="68" w:author="Terry Watts" w:date="2025-03-08T22:26:00Z"/>
          <w:rFonts w:asciiTheme="majorHAnsi" w:hAnsiTheme="majorHAnsi" w:cstheme="majorHAnsi"/>
          <w:color w:val="404040" w:themeColor="text1" w:themeTint="BF"/>
          <w:sz w:val="24"/>
          <w:szCs w:val="24"/>
        </w:rPr>
      </w:pPr>
      <w:ins w:id="69" w:author="Terry Watts" w:date="2025-03-08T22:26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>Methods</w:t>
        </w:r>
      </w:ins>
    </w:p>
    <w:p w14:paraId="2F69DB84" w14:textId="5217EED0" w:rsidR="00A22291" w:rsidRDefault="00A22291" w:rsidP="00A22291">
      <w:pPr>
        <w:numPr>
          <w:ilvl w:val="1"/>
          <w:numId w:val="1"/>
        </w:numPr>
        <w:spacing w:line="360" w:lineRule="auto"/>
        <w:rPr>
          <w:ins w:id="70" w:author="Terry Watts" w:date="2025-03-08T22:27:00Z"/>
          <w:rFonts w:asciiTheme="majorHAnsi" w:hAnsiTheme="majorHAnsi" w:cstheme="majorHAnsi"/>
          <w:color w:val="404040" w:themeColor="text1" w:themeTint="BF"/>
          <w:sz w:val="24"/>
          <w:szCs w:val="24"/>
        </w:rPr>
      </w:pPr>
      <w:ins w:id="71" w:author="Terry Watts" w:date="2025-03-08T22:26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 xml:space="preserve">Evidence of </w:t>
        </w:r>
      </w:ins>
      <w:ins w:id="72" w:author="Terry Watts" w:date="2025-03-08T22:27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 xml:space="preserve">the daily </w:t>
        </w:r>
      </w:ins>
      <w:ins w:id="73" w:author="Terry Watts" w:date="2025-03-08T22:26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>team standups</w:t>
        </w:r>
      </w:ins>
    </w:p>
    <w:p w14:paraId="6278389E" w14:textId="6AD9E8F2" w:rsidR="00A22291" w:rsidRDefault="00A22291" w:rsidP="00A22291">
      <w:pPr>
        <w:numPr>
          <w:ilvl w:val="2"/>
          <w:numId w:val="1"/>
        </w:numPr>
        <w:spacing w:line="360" w:lineRule="auto"/>
        <w:rPr>
          <w:ins w:id="74" w:author="Terry Watts" w:date="2025-03-08T22:27:00Z"/>
          <w:rFonts w:asciiTheme="majorHAnsi" w:hAnsiTheme="majorHAnsi" w:cstheme="majorHAnsi"/>
          <w:color w:val="404040" w:themeColor="text1" w:themeTint="BF"/>
          <w:sz w:val="24"/>
          <w:szCs w:val="24"/>
        </w:rPr>
      </w:pPr>
      <w:proofErr w:type="spellStart"/>
      <w:ins w:id="75" w:author="Terry Watts" w:date="2025-03-08T22:27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>i.e</w:t>
        </w:r>
        <w:proofErr w:type="spellEnd"/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 xml:space="preserve"> a record for each person</w:t>
        </w:r>
      </w:ins>
    </w:p>
    <w:p w14:paraId="7D83989D" w14:textId="1E7F6711" w:rsidR="00A22291" w:rsidRDefault="00A22291" w:rsidP="00A22291">
      <w:pPr>
        <w:numPr>
          <w:ilvl w:val="3"/>
          <w:numId w:val="1"/>
        </w:numPr>
        <w:spacing w:line="360" w:lineRule="auto"/>
        <w:rPr>
          <w:ins w:id="76" w:author="Terry Watts" w:date="2025-03-08T22:27:00Z"/>
          <w:rFonts w:asciiTheme="majorHAnsi" w:hAnsiTheme="majorHAnsi" w:cstheme="majorHAnsi"/>
          <w:color w:val="404040" w:themeColor="text1" w:themeTint="BF"/>
          <w:sz w:val="24"/>
          <w:szCs w:val="24"/>
        </w:rPr>
      </w:pPr>
      <w:ins w:id="77" w:author="Terry Watts" w:date="2025-03-08T22:27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>what they did yesterday</w:t>
        </w:r>
      </w:ins>
    </w:p>
    <w:p w14:paraId="573A4E00" w14:textId="17D80FD9" w:rsidR="00A22291" w:rsidRDefault="00A22291" w:rsidP="00A22291">
      <w:pPr>
        <w:numPr>
          <w:ilvl w:val="3"/>
          <w:numId w:val="1"/>
        </w:numPr>
        <w:spacing w:line="360" w:lineRule="auto"/>
        <w:rPr>
          <w:ins w:id="78" w:author="Terry Watts" w:date="2025-03-08T22:27:00Z"/>
          <w:rFonts w:asciiTheme="majorHAnsi" w:hAnsiTheme="majorHAnsi" w:cstheme="majorHAnsi"/>
          <w:color w:val="404040" w:themeColor="text1" w:themeTint="BF"/>
          <w:sz w:val="24"/>
          <w:szCs w:val="24"/>
        </w:rPr>
      </w:pPr>
      <w:ins w:id="79" w:author="Terry Watts" w:date="2025-03-08T22:27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>what they are doing today</w:t>
        </w:r>
      </w:ins>
    </w:p>
    <w:p w14:paraId="6A77D30B" w14:textId="0B76BBD3" w:rsidR="00A22291" w:rsidRDefault="00A22291" w:rsidP="00A22291">
      <w:pPr>
        <w:numPr>
          <w:ilvl w:val="3"/>
          <w:numId w:val="1"/>
        </w:numPr>
        <w:spacing w:line="360" w:lineRule="auto"/>
        <w:rPr>
          <w:ins w:id="80" w:author="Terry Watts" w:date="2025-03-08T22:28:00Z"/>
          <w:rFonts w:asciiTheme="majorHAnsi" w:hAnsiTheme="majorHAnsi" w:cstheme="majorHAnsi"/>
          <w:color w:val="404040" w:themeColor="text1" w:themeTint="BF"/>
          <w:sz w:val="24"/>
          <w:szCs w:val="24"/>
        </w:rPr>
      </w:pPr>
      <w:ins w:id="81" w:author="Terry Watts" w:date="2025-03-08T22:27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>any impediments (t</w:t>
        </w:r>
      </w:ins>
      <w:ins w:id="82" w:author="Terry Watts" w:date="2025-03-08T22:28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>hings that are stopping them progressing)</w:t>
        </w:r>
      </w:ins>
    </w:p>
    <w:p w14:paraId="5A0B5670" w14:textId="63E91594" w:rsidR="00A22291" w:rsidRDefault="00A22291" w:rsidP="00A22291">
      <w:pPr>
        <w:numPr>
          <w:ilvl w:val="1"/>
          <w:numId w:val="1"/>
        </w:numPr>
        <w:spacing w:line="360" w:lineRule="auto"/>
        <w:rPr>
          <w:ins w:id="83" w:author="Terry Watts" w:date="2025-03-08T22:28:00Z"/>
          <w:rFonts w:asciiTheme="majorHAnsi" w:hAnsiTheme="majorHAnsi" w:cstheme="majorHAnsi"/>
          <w:color w:val="404040" w:themeColor="text1" w:themeTint="BF"/>
          <w:sz w:val="24"/>
          <w:szCs w:val="24"/>
        </w:rPr>
      </w:pPr>
      <w:ins w:id="84" w:author="Terry Watts" w:date="2025-03-08T22:28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>Evidence of Code Reviews</w:t>
        </w:r>
      </w:ins>
    </w:p>
    <w:p w14:paraId="44AA6C34" w14:textId="295EF510" w:rsidR="00A22291" w:rsidRDefault="00A22291" w:rsidP="00A22291">
      <w:pPr>
        <w:numPr>
          <w:ilvl w:val="2"/>
          <w:numId w:val="1"/>
        </w:numPr>
        <w:spacing w:line="360" w:lineRule="auto"/>
        <w:rPr>
          <w:ins w:id="85" w:author="Terry Watts" w:date="2025-03-08T22:28:00Z"/>
          <w:rFonts w:asciiTheme="majorHAnsi" w:hAnsiTheme="majorHAnsi" w:cstheme="majorHAnsi"/>
          <w:color w:val="404040" w:themeColor="text1" w:themeTint="BF"/>
          <w:sz w:val="24"/>
          <w:szCs w:val="24"/>
        </w:rPr>
      </w:pPr>
      <w:ins w:id="86" w:author="Terry Watts" w:date="2025-03-08T22:28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>Who is presenting the code</w:t>
        </w:r>
      </w:ins>
    </w:p>
    <w:p w14:paraId="65559111" w14:textId="72406921" w:rsidR="00A22291" w:rsidRDefault="00A22291" w:rsidP="00A22291">
      <w:pPr>
        <w:numPr>
          <w:ilvl w:val="2"/>
          <w:numId w:val="1"/>
        </w:numPr>
        <w:spacing w:line="360" w:lineRule="auto"/>
        <w:rPr>
          <w:ins w:id="87" w:author="Terry Watts" w:date="2025-03-08T22:29:00Z"/>
          <w:rFonts w:asciiTheme="majorHAnsi" w:hAnsiTheme="majorHAnsi" w:cstheme="majorHAnsi"/>
          <w:color w:val="404040" w:themeColor="text1" w:themeTint="BF"/>
          <w:sz w:val="24"/>
          <w:szCs w:val="24"/>
        </w:rPr>
      </w:pPr>
      <w:ins w:id="88" w:author="Terry Watts" w:date="2025-03-08T22:29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>Who are reviewing the code</w:t>
        </w:r>
      </w:ins>
    </w:p>
    <w:p w14:paraId="13AB98C4" w14:textId="6FDF5DD6" w:rsidR="00A22291" w:rsidRDefault="00A22291" w:rsidP="00A22291">
      <w:pPr>
        <w:numPr>
          <w:ilvl w:val="2"/>
          <w:numId w:val="1"/>
        </w:numPr>
        <w:spacing w:line="360" w:lineRule="auto"/>
        <w:rPr>
          <w:ins w:id="89" w:author="Terry Watts" w:date="2025-03-08T22:30:00Z"/>
          <w:rFonts w:asciiTheme="majorHAnsi" w:hAnsiTheme="majorHAnsi" w:cstheme="majorHAnsi"/>
          <w:color w:val="404040" w:themeColor="text1" w:themeTint="BF"/>
          <w:sz w:val="24"/>
          <w:szCs w:val="24"/>
        </w:rPr>
      </w:pPr>
      <w:ins w:id="90" w:author="Terry Watts" w:date="2025-03-08T22:29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 xml:space="preserve">To do a code review the developer should make available printed copies of the code being </w:t>
        </w:r>
      </w:ins>
      <w:ins w:id="91" w:author="Terry Watts" w:date="2025-03-08T22:30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>reviewed to the reviewers a day before the REVIEW</w:t>
        </w:r>
      </w:ins>
    </w:p>
    <w:p w14:paraId="46D8067F" w14:textId="40666019" w:rsidR="00A22291" w:rsidRDefault="00A22291" w:rsidP="00A22291">
      <w:pPr>
        <w:numPr>
          <w:ilvl w:val="1"/>
          <w:numId w:val="1"/>
        </w:numPr>
        <w:spacing w:line="360" w:lineRule="auto"/>
        <w:rPr>
          <w:ins w:id="92" w:author="Terry Watts" w:date="2025-03-08T22:31:00Z"/>
          <w:rFonts w:asciiTheme="majorHAnsi" w:hAnsiTheme="majorHAnsi" w:cstheme="majorHAnsi"/>
          <w:color w:val="404040" w:themeColor="text1" w:themeTint="BF"/>
          <w:sz w:val="24"/>
          <w:szCs w:val="24"/>
        </w:rPr>
      </w:pPr>
      <w:ins w:id="93" w:author="Terry Watts" w:date="2025-03-08T22:31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>Final output</w:t>
        </w:r>
      </w:ins>
    </w:p>
    <w:p w14:paraId="5B0A3E44" w14:textId="2D81D1BE" w:rsidR="00A22291" w:rsidRDefault="00A22291" w:rsidP="00A22291">
      <w:pPr>
        <w:numPr>
          <w:ilvl w:val="2"/>
          <w:numId w:val="1"/>
        </w:numPr>
        <w:spacing w:line="360" w:lineRule="auto"/>
        <w:rPr>
          <w:ins w:id="94" w:author="Terry Watts" w:date="2025-03-08T22:30:00Z"/>
          <w:rFonts w:asciiTheme="majorHAnsi" w:hAnsiTheme="majorHAnsi" w:cstheme="majorHAnsi"/>
          <w:color w:val="404040" w:themeColor="text1" w:themeTint="BF"/>
          <w:sz w:val="24"/>
          <w:szCs w:val="24"/>
        </w:rPr>
      </w:pPr>
      <w:ins w:id="95" w:author="Terry Watts" w:date="2025-03-08T22:31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>Working code</w:t>
        </w:r>
      </w:ins>
    </w:p>
    <w:p w14:paraId="17C18E22" w14:textId="5B2EB020" w:rsidR="00A22291" w:rsidRDefault="00A22291">
      <w:pPr>
        <w:numPr>
          <w:ilvl w:val="2"/>
          <w:numId w:val="1"/>
        </w:numPr>
        <w:spacing w:line="360" w:lineRule="auto"/>
        <w:rPr>
          <w:ins w:id="96" w:author="Terry Watts" w:date="2025-03-08T22:16:00Z"/>
          <w:rFonts w:asciiTheme="majorHAnsi" w:hAnsiTheme="majorHAnsi" w:cstheme="majorHAnsi"/>
          <w:color w:val="404040" w:themeColor="text1" w:themeTint="BF"/>
          <w:sz w:val="24"/>
          <w:szCs w:val="24"/>
        </w:rPr>
        <w:pPrChange w:id="97" w:author="Terry Watts" w:date="2025-03-08T22:28:00Z">
          <w:pPr>
            <w:numPr>
              <w:numId w:val="1"/>
            </w:numPr>
            <w:spacing w:line="360" w:lineRule="auto"/>
            <w:ind w:left="360" w:hanging="360"/>
          </w:pPr>
        </w:pPrChange>
      </w:pPr>
      <w:ins w:id="98" w:author="Terry Watts" w:date="2025-03-08T22:31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>Demonstration of the working code</w:t>
        </w:r>
      </w:ins>
    </w:p>
    <w:p w14:paraId="61042C04" w14:textId="12E370D9" w:rsidR="00A22291" w:rsidRDefault="00A22291" w:rsidP="00A22291">
      <w:pPr>
        <w:numPr>
          <w:ilvl w:val="0"/>
          <w:numId w:val="1"/>
        </w:numPr>
        <w:spacing w:line="360" w:lineRule="auto"/>
        <w:rPr>
          <w:ins w:id="99" w:author="Terry Watts" w:date="2025-03-08T22:34:00Z"/>
          <w:rFonts w:asciiTheme="majorHAnsi" w:hAnsiTheme="majorHAnsi" w:cstheme="majorHAnsi"/>
          <w:color w:val="404040" w:themeColor="text1" w:themeTint="BF"/>
          <w:sz w:val="24"/>
          <w:szCs w:val="24"/>
        </w:rPr>
      </w:pPr>
      <w:ins w:id="100" w:author="Terry Watts" w:date="2025-03-08T22:34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>Final points</w:t>
        </w:r>
      </w:ins>
    </w:p>
    <w:p w14:paraId="6185B162" w14:textId="34284362" w:rsidR="00A22291" w:rsidRDefault="00A22291" w:rsidP="00A22291">
      <w:pPr>
        <w:numPr>
          <w:ilvl w:val="0"/>
          <w:numId w:val="1"/>
        </w:numPr>
        <w:spacing w:line="360" w:lineRule="auto"/>
        <w:rPr>
          <w:ins w:id="101" w:author="Terry Watts" w:date="2025-03-08T22:34:00Z"/>
          <w:rFonts w:asciiTheme="majorHAnsi" w:hAnsiTheme="majorHAnsi" w:cstheme="majorHAnsi"/>
          <w:color w:val="404040" w:themeColor="text1" w:themeTint="BF"/>
          <w:sz w:val="24"/>
          <w:szCs w:val="24"/>
        </w:rPr>
      </w:pPr>
      <w:ins w:id="102" w:author="Terry Watts" w:date="2025-03-08T22:34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>It is not expected that you will be able to do all in great details</w:t>
        </w:r>
      </w:ins>
    </w:p>
    <w:p w14:paraId="33B44875" w14:textId="5E2C95E5" w:rsidR="00A22291" w:rsidRDefault="00A22291" w:rsidP="00A22291">
      <w:pPr>
        <w:numPr>
          <w:ilvl w:val="0"/>
          <w:numId w:val="1"/>
        </w:numPr>
        <w:spacing w:line="360" w:lineRule="auto"/>
        <w:rPr>
          <w:ins w:id="103" w:author="Terry Watts" w:date="2025-03-08T22:35:00Z"/>
          <w:rFonts w:asciiTheme="majorHAnsi" w:hAnsiTheme="majorHAnsi" w:cstheme="majorHAnsi"/>
          <w:color w:val="404040" w:themeColor="text1" w:themeTint="BF"/>
          <w:sz w:val="24"/>
          <w:szCs w:val="24"/>
        </w:rPr>
      </w:pPr>
      <w:ins w:id="104" w:author="Terry Watts" w:date="2025-03-08T22:34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 xml:space="preserve">What is important is that you become familiar with how to do </w:t>
        </w:r>
      </w:ins>
      <w:ins w:id="105" w:author="Terry Watts" w:date="2025-03-08T22:35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>each of these steps</w:t>
        </w:r>
      </w:ins>
    </w:p>
    <w:p w14:paraId="6541E1A2" w14:textId="4E9BEDFE" w:rsidR="00A22291" w:rsidRDefault="00A22291" w:rsidP="00A22291">
      <w:pPr>
        <w:numPr>
          <w:ilvl w:val="0"/>
          <w:numId w:val="1"/>
        </w:numPr>
        <w:spacing w:line="360" w:lineRule="auto"/>
        <w:rPr>
          <w:ins w:id="106" w:author="Terry Watts" w:date="2025-03-08T22:35:00Z"/>
          <w:rFonts w:asciiTheme="majorHAnsi" w:hAnsiTheme="majorHAnsi" w:cstheme="majorHAnsi"/>
          <w:color w:val="404040" w:themeColor="text1" w:themeTint="BF"/>
          <w:sz w:val="24"/>
          <w:szCs w:val="24"/>
        </w:rPr>
      </w:pPr>
      <w:ins w:id="107" w:author="Terry Watts" w:date="2025-03-08T22:35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 xml:space="preserve">It is required that you </w:t>
        </w:r>
      </w:ins>
      <w:ins w:id="108" w:author="Terry Watts" w:date="2025-03-08T22:36:00Z">
        <w:r>
          <w:rPr>
            <w:rFonts w:asciiTheme="majorHAnsi" w:hAnsiTheme="majorHAnsi" w:cstheme="majorHAnsi"/>
            <w:b/>
            <w:color w:val="404040" w:themeColor="text1" w:themeTint="BF"/>
            <w:sz w:val="24"/>
            <w:szCs w:val="24"/>
          </w:rPr>
          <w:t>MANAGE YOUR TIME</w:t>
        </w:r>
      </w:ins>
      <w:ins w:id="109" w:author="Terry Watts" w:date="2025-03-08T22:35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 xml:space="preserve"> </w:t>
        </w:r>
      </w:ins>
      <w:ins w:id="110" w:author="Terry Watts" w:date="2025-03-08T22:36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 xml:space="preserve">AT </w:t>
        </w:r>
      </w:ins>
      <w:ins w:id="111" w:author="Terry Watts" w:date="2025-03-08T22:37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>EACH STAGE</w:t>
        </w:r>
      </w:ins>
      <w:ins w:id="112" w:author="Terry Watts" w:date="2025-03-08T22:35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 xml:space="preserve"> such that you do not overrun the deadline</w:t>
        </w:r>
      </w:ins>
    </w:p>
    <w:p w14:paraId="14B97912" w14:textId="0B034D29" w:rsidR="00A22291" w:rsidRPr="00616A73" w:rsidRDefault="00A22291">
      <w:pPr>
        <w:numPr>
          <w:ilvl w:val="0"/>
          <w:numId w:val="1"/>
        </w:numPr>
        <w:spacing w:line="360" w:lineRule="auto"/>
        <w:rPr>
          <w:rFonts w:asciiTheme="majorHAnsi" w:hAnsiTheme="majorHAnsi" w:cstheme="majorHAnsi"/>
          <w:color w:val="404040" w:themeColor="text1" w:themeTint="BF"/>
          <w:sz w:val="24"/>
          <w:szCs w:val="24"/>
        </w:rPr>
        <w:pPrChange w:id="113" w:author="Terry Watts" w:date="2025-03-08T22:15:00Z">
          <w:pPr>
            <w:numPr>
              <w:ilvl w:val="1"/>
              <w:numId w:val="1"/>
            </w:numPr>
            <w:spacing w:line="360" w:lineRule="auto"/>
            <w:ind w:left="792" w:hanging="162"/>
          </w:pPr>
        </w:pPrChange>
      </w:pPr>
      <w:ins w:id="114" w:author="Terry Watts" w:date="2025-03-08T22:35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 xml:space="preserve">A working project </w:t>
        </w:r>
      </w:ins>
      <w:ins w:id="115" w:author="Terry Watts" w:date="2025-03-08T22:38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 xml:space="preserve">that is </w:t>
        </w:r>
      </w:ins>
      <w:ins w:id="116" w:author="Terry Watts" w:date="2025-03-08T22:36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>partially</w:t>
        </w:r>
      </w:ins>
      <w:ins w:id="117" w:author="Terry Watts" w:date="2025-03-08T22:38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 xml:space="preserve"> feature complete </w:t>
        </w:r>
      </w:ins>
      <w:ins w:id="118" w:author="Terry Watts" w:date="2025-03-08T22:35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>is more important than</w:t>
        </w:r>
      </w:ins>
      <w:ins w:id="119" w:author="Terry Watts" w:date="2025-03-08T22:36:00Z">
        <w:r>
          <w:rPr>
            <w:rFonts w:asciiTheme="majorHAnsi" w:hAnsiTheme="majorHAnsi" w:cstheme="majorHAnsi"/>
            <w:color w:val="404040" w:themeColor="text1" w:themeTint="BF"/>
            <w:sz w:val="24"/>
            <w:szCs w:val="24"/>
          </w:rPr>
          <w:t xml:space="preserve"> any that do not work</w:t>
        </w:r>
      </w:ins>
    </w:p>
    <w:p w14:paraId="00000047" w14:textId="0C658EB4" w:rsidR="00C275C7" w:rsidRPr="00616A73" w:rsidRDefault="00C275C7" w:rsidP="00234B99">
      <w:pPr>
        <w:spacing w:line="360" w:lineRule="auto"/>
        <w:ind w:left="792"/>
        <w:rPr>
          <w:rFonts w:asciiTheme="majorHAnsi" w:eastAsia="Times New Roman" w:hAnsiTheme="majorHAnsi" w:cstheme="majorHAnsi"/>
          <w:color w:val="434343"/>
          <w:sz w:val="24"/>
          <w:szCs w:val="24"/>
        </w:rPr>
      </w:pPr>
    </w:p>
    <w:sectPr w:rsidR="00C275C7" w:rsidRPr="00616A73" w:rsidSect="002D60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899C2E" w14:textId="77777777" w:rsidR="009D3F13" w:rsidRDefault="009D3F13" w:rsidP="001F53C3">
      <w:pPr>
        <w:spacing w:line="240" w:lineRule="auto"/>
      </w:pPr>
      <w:r>
        <w:separator/>
      </w:r>
    </w:p>
  </w:endnote>
  <w:endnote w:type="continuationSeparator" w:id="0">
    <w:p w14:paraId="08198133" w14:textId="77777777" w:rsidR="009D3F13" w:rsidRDefault="009D3F13" w:rsidP="001F53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D03954" w14:textId="77777777" w:rsidR="001F53C3" w:rsidRDefault="001F53C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00F101" w14:textId="77777777" w:rsidR="001F53C3" w:rsidRDefault="001F53C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6F42B3" w14:textId="77777777" w:rsidR="001F53C3" w:rsidRDefault="001F53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5B1E28" w14:textId="77777777" w:rsidR="009D3F13" w:rsidRDefault="009D3F13" w:rsidP="001F53C3">
      <w:pPr>
        <w:spacing w:line="240" w:lineRule="auto"/>
      </w:pPr>
      <w:r>
        <w:separator/>
      </w:r>
    </w:p>
  </w:footnote>
  <w:footnote w:type="continuationSeparator" w:id="0">
    <w:p w14:paraId="570F367E" w14:textId="77777777" w:rsidR="009D3F13" w:rsidRDefault="009D3F13" w:rsidP="001F53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AA7E9D" w14:textId="77777777" w:rsidR="001F53C3" w:rsidRDefault="001F53C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E68A95" w14:textId="159845B4" w:rsidR="001F53C3" w:rsidRDefault="001F53C3">
    <w:pPr>
      <w:pStyle w:val="Header"/>
    </w:pPr>
    <w:bookmarkStart w:id="120" w:name="_GoBack"/>
    <w:bookmarkEnd w:id="120"/>
    <w:ins w:id="121" w:author="Acer" w:date="2025-04-09T20:08:00Z">
      <w:r>
        <w:rPr>
          <w:noProof/>
          <w:bdr w:val="none" w:sz="0" w:space="0" w:color="auto" w:frame="1"/>
          <w:lang w:val="en-PH" w:eastAsia="en-PH"/>
        </w:rPr>
        <w:drawing>
          <wp:anchor distT="0" distB="0" distL="114300" distR="114300" simplePos="0" relativeHeight="251661312" behindDoc="1" locked="0" layoutInCell="1" allowOverlap="1" wp14:anchorId="0DB6D6E5" wp14:editId="55C948C3">
            <wp:simplePos x="0" y="0"/>
            <wp:positionH relativeFrom="margin">
              <wp:align>right</wp:align>
            </wp:positionH>
            <wp:positionV relativeFrom="page">
              <wp:posOffset>384810</wp:posOffset>
            </wp:positionV>
            <wp:extent cx="1272540" cy="1272540"/>
            <wp:effectExtent l="0" t="0" r="3810" b="3810"/>
            <wp:wrapNone/>
            <wp:docPr id="2" name="Picture 2" descr="https://lh7-rt.googleusercontent.com/docsz/AD_4nXcUrVA_lUJ0K8Rma-ynb-J8GP473jftcKCwlieWKjMskABy_OTKwWvg-FROTtPtEbuRhkrnIeqgrwMSEd_1uqx3elLhcDfzd5JxvT97j9RyDz8-LbNpR3U8eTlCIy_37gVP5SRewg?key=NcBqn5tRrG7ANCEjb-Y-Hm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cUrVA_lUJ0K8Rma-ynb-J8GP473jftcKCwlieWKjMskABy_OTKwWvg-FROTtPtEbuRhkrnIeqgrwMSEd_1uqx3elLhcDfzd5JxvT97j9RyDz8-LbNpR3U8eTlCIy_37gVP5SRewg?key=NcBqn5tRrG7ANCEjb-Y-HmDI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ins>
    <w:ins w:id="122" w:author="Acer" w:date="2025-04-09T20:07:00Z">
      <w:r>
        <w:rPr>
          <w:noProof/>
          <w:bdr w:val="none" w:sz="0" w:space="0" w:color="auto" w:frame="1"/>
          <w:lang w:val="en-PH" w:eastAsia="en-PH"/>
        </w:rPr>
        <w:drawing>
          <wp:anchor distT="0" distB="0" distL="114300" distR="114300" simplePos="0" relativeHeight="251659264" behindDoc="1" locked="0" layoutInCell="1" allowOverlap="1" wp14:anchorId="58418159" wp14:editId="6A0BDD24">
            <wp:simplePos x="0" y="0"/>
            <wp:positionH relativeFrom="margin">
              <wp:align>left</wp:align>
            </wp:positionH>
            <wp:positionV relativeFrom="page">
              <wp:posOffset>388620</wp:posOffset>
            </wp:positionV>
            <wp:extent cx="3078480" cy="1272540"/>
            <wp:effectExtent l="0" t="0" r="7620" b="3810"/>
            <wp:wrapTopAndBottom/>
            <wp:docPr id="1" name="Picture 1" descr="https://lh7-rt.googleusercontent.com/docsz/AD_4nXftULjv0I9ZnOKGFarUz3i7ORKu3aeBTgCnLChtvQvNQuPoK9r_Oa-nagn4ld1JeRpEMYrMk9ztlpcqNBOtfRVB4VG-RPgmu_rGKltE5Q7T6B9pdlL1TLwnTLwLDu0bkPnJcvAo?key=NcBqn5tRrG7ANCEjb-Y-Hm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ftULjv0I9ZnOKGFarUz3i7ORKu3aeBTgCnLChtvQvNQuPoK9r_Oa-nagn4ld1JeRpEMYrMk9ztlpcqNBOtfRVB4VG-RPgmu_rGKltE5Q7T6B9pdlL1TLwnTLwLDu0bkPnJcvAo?key=NcBqn5tRrG7ANCEjb-Y-HmDI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ins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E3B85E" w14:textId="77777777" w:rsidR="001F53C3" w:rsidRDefault="001F53C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2B7894"/>
    <w:multiLevelType w:val="multilevel"/>
    <w:tmpl w:val="5B80A740"/>
    <w:lvl w:ilvl="0">
      <w:start w:val="1"/>
      <w:numFmt w:val="decimal"/>
      <w:lvlText w:val="R0%1."/>
      <w:lvlJc w:val="left"/>
      <w:pPr>
        <w:ind w:left="360" w:hanging="360"/>
      </w:pPr>
      <w:rPr>
        <w:rFonts w:hint="default"/>
        <w:sz w:val="24"/>
        <w:szCs w:val="24"/>
        <w:u w:val="none"/>
      </w:rPr>
    </w:lvl>
    <w:lvl w:ilvl="1">
      <w:start w:val="1"/>
      <w:numFmt w:val="decimal"/>
      <w:lvlText w:val="R0%1.%2."/>
      <w:lvlJc w:val="left"/>
      <w:pPr>
        <w:ind w:left="792" w:hanging="432"/>
      </w:pPr>
      <w:rPr>
        <w:rFonts w:ascii="Times New Roman" w:hAnsi="Times New Roman" w:cs="Times New Roman" w:hint="default"/>
        <w:b w:val="0"/>
        <w:bCs/>
        <w:sz w:val="21"/>
        <w:szCs w:val="21"/>
        <w:u w:val="none"/>
      </w:rPr>
    </w:lvl>
    <w:lvl w:ilvl="2">
      <w:start w:val="1"/>
      <w:numFmt w:val="decimal"/>
      <w:lvlText w:val="R0%1.%2.%3."/>
      <w:lvlJc w:val="left"/>
      <w:pPr>
        <w:ind w:left="1224" w:hanging="216"/>
      </w:pPr>
      <w:rPr>
        <w:rFonts w:ascii="Times New Roman" w:hAnsi="Times New Roman" w:cs="Times New Roman" w:hint="default"/>
        <w:b w:val="0"/>
        <w:bCs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u w:val="none"/>
      </w:rPr>
    </w:lvl>
  </w:abstractNum>
  <w:abstractNum w:abstractNumId="1" w15:restartNumberingAfterBreak="0">
    <w:nsid w:val="55E158F1"/>
    <w:multiLevelType w:val="multilevel"/>
    <w:tmpl w:val="DC8EC6A2"/>
    <w:lvl w:ilvl="0">
      <w:start w:val="1"/>
      <w:numFmt w:val="decimal"/>
      <w:lvlText w:val="R0%1."/>
      <w:lvlJc w:val="left"/>
      <w:pPr>
        <w:ind w:left="360" w:hanging="360"/>
      </w:pPr>
      <w:rPr>
        <w:rFonts w:hint="default"/>
        <w:sz w:val="24"/>
        <w:szCs w:val="24"/>
        <w:u w:val="none"/>
      </w:rPr>
    </w:lvl>
    <w:lvl w:ilvl="1">
      <w:start w:val="1"/>
      <w:numFmt w:val="decimal"/>
      <w:lvlText w:val="R0%1.%2."/>
      <w:lvlJc w:val="left"/>
      <w:pPr>
        <w:ind w:left="792" w:hanging="432"/>
      </w:pPr>
      <w:rPr>
        <w:rFonts w:ascii="Times New Roman" w:hAnsi="Times New Roman" w:cs="Times New Roman" w:hint="default"/>
        <w:b w:val="0"/>
        <w:bCs/>
        <w:sz w:val="21"/>
        <w:szCs w:val="21"/>
        <w:u w:val="none"/>
      </w:rPr>
    </w:lvl>
    <w:lvl w:ilvl="2">
      <w:start w:val="1"/>
      <w:numFmt w:val="decimal"/>
      <w:lvlText w:val="R0%1.%2.%3."/>
      <w:lvlJc w:val="left"/>
      <w:pPr>
        <w:ind w:left="1224" w:hanging="216"/>
      </w:pPr>
      <w:rPr>
        <w:rFonts w:ascii="Times New Roman" w:hAnsi="Times New Roman" w:cs="Times New Roman" w:hint="default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u w:val="no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lvlText w:val="R0%1."/>
        <w:lvlJc w:val="left"/>
        <w:pPr>
          <w:ind w:left="360" w:hanging="360"/>
        </w:pPr>
        <w:rPr>
          <w:rFonts w:hint="default"/>
          <w:sz w:val="24"/>
          <w:szCs w:val="24"/>
          <w:u w:val="none"/>
        </w:rPr>
      </w:lvl>
    </w:lvlOverride>
    <w:lvlOverride w:ilvl="1">
      <w:lvl w:ilvl="1">
        <w:start w:val="1"/>
        <w:numFmt w:val="decimal"/>
        <w:lvlText w:val="R0%1.%2."/>
        <w:lvlJc w:val="left"/>
        <w:pPr>
          <w:ind w:left="792" w:hanging="72"/>
        </w:pPr>
        <w:rPr>
          <w:rFonts w:hint="default"/>
          <w:b w:val="0"/>
          <w:bCs/>
          <w:sz w:val="21"/>
          <w:szCs w:val="21"/>
          <w:u w:val="none"/>
        </w:rPr>
      </w:lvl>
    </w:lvlOverride>
    <w:lvlOverride w:ilvl="2">
      <w:lvl w:ilvl="2">
        <w:start w:val="1"/>
        <w:numFmt w:val="decimal"/>
        <w:lvlText w:val="R0%1.%2.%3."/>
        <w:lvlJc w:val="left"/>
        <w:pPr>
          <w:ind w:left="1224" w:hanging="216"/>
        </w:pPr>
        <w:rPr>
          <w:rFonts w:hint="default"/>
          <w:sz w:val="20"/>
          <w:szCs w:val="20"/>
          <w:u w:val="no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  <w:u w:val="none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  <w:u w:val="none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  <w:u w:val="none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  <w:u w:val="none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  <w:u w:val="none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  <w:u w:val="none"/>
        </w:rPr>
      </w:lvl>
    </w:lvlOverride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erry Watts">
    <w15:presenceInfo w15:providerId="Windows Live" w15:userId="d4319b828f7a091c"/>
  </w15:person>
  <w15:person w15:author="Acer">
    <w15:presenceInfo w15:providerId="None" w15:userId="Ac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5C7"/>
    <w:rsid w:val="0000671D"/>
    <w:rsid w:val="00076043"/>
    <w:rsid w:val="000D5282"/>
    <w:rsid w:val="000E4908"/>
    <w:rsid w:val="00164164"/>
    <w:rsid w:val="00177D5F"/>
    <w:rsid w:val="001A7CA4"/>
    <w:rsid w:val="001C1AED"/>
    <w:rsid w:val="001F53C3"/>
    <w:rsid w:val="00234B99"/>
    <w:rsid w:val="0025044B"/>
    <w:rsid w:val="002D607C"/>
    <w:rsid w:val="003603B0"/>
    <w:rsid w:val="003D7D4E"/>
    <w:rsid w:val="00441D37"/>
    <w:rsid w:val="004B676C"/>
    <w:rsid w:val="005A7D73"/>
    <w:rsid w:val="00616A73"/>
    <w:rsid w:val="006733DD"/>
    <w:rsid w:val="00691AF9"/>
    <w:rsid w:val="006D338C"/>
    <w:rsid w:val="00742D4A"/>
    <w:rsid w:val="007C26E8"/>
    <w:rsid w:val="007D7E25"/>
    <w:rsid w:val="007F230F"/>
    <w:rsid w:val="008A2892"/>
    <w:rsid w:val="009A775A"/>
    <w:rsid w:val="009D3F13"/>
    <w:rsid w:val="00A04D15"/>
    <w:rsid w:val="00A22291"/>
    <w:rsid w:val="00A224F1"/>
    <w:rsid w:val="00A66A8F"/>
    <w:rsid w:val="00A726E1"/>
    <w:rsid w:val="00A82109"/>
    <w:rsid w:val="00B90457"/>
    <w:rsid w:val="00BC0DFE"/>
    <w:rsid w:val="00C275C7"/>
    <w:rsid w:val="00C94C61"/>
    <w:rsid w:val="00CD5AFF"/>
    <w:rsid w:val="00D073DE"/>
    <w:rsid w:val="00DF2A0B"/>
    <w:rsid w:val="00E52F23"/>
    <w:rsid w:val="00E56F11"/>
    <w:rsid w:val="00E76B11"/>
    <w:rsid w:val="00E811FE"/>
    <w:rsid w:val="00EA71A9"/>
    <w:rsid w:val="00EC63F5"/>
    <w:rsid w:val="00F13E24"/>
    <w:rsid w:val="00F4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C5906"/>
  <w15:docId w15:val="{07115896-51AA-4CDD-B23D-58D62B2C7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229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A775A"/>
    <w:pPr>
      <w:ind w:left="720"/>
      <w:contextualSpacing/>
    </w:pPr>
  </w:style>
  <w:style w:type="table" w:styleId="TableGrid">
    <w:name w:val="Table Grid"/>
    <w:basedOn w:val="TableNormal"/>
    <w:uiPriority w:val="39"/>
    <w:rsid w:val="00616A7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A22291"/>
    <w:pPr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53C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3C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F53C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3C3"/>
  </w:style>
  <w:style w:type="paragraph" w:styleId="Footer">
    <w:name w:val="footer"/>
    <w:basedOn w:val="Normal"/>
    <w:link w:val="FooterChar"/>
    <w:uiPriority w:val="99"/>
    <w:unhideWhenUsed/>
    <w:rsid w:val="001F53C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0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terry</dc:creator>
  <cp:lastModifiedBy>Acer</cp:lastModifiedBy>
  <cp:revision>6</cp:revision>
  <dcterms:created xsi:type="dcterms:W3CDTF">2025-03-06T08:25:00Z</dcterms:created>
  <dcterms:modified xsi:type="dcterms:W3CDTF">2025-04-09T12:13:00Z</dcterms:modified>
</cp:coreProperties>
</file>